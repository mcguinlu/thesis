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8041" w14:textId="4218B0E9" w:rsidR="00491F6E" w:rsidRDefault="00491F6E" w:rsidP="00491F6E">
      <w:pPr>
        <w:pStyle w:val="Date"/>
      </w:pPr>
      <w:bookmarkStart w:id="0" w:name="ref-danaei2013b"/>
      <w:bookmarkStart w:id="1" w:name="refs"/>
      <w:bookmarkStart w:id="2" w:name="bibliography"/>
      <w:r>
        <w:t>Manuscript last updated: 2</w:t>
      </w:r>
      <w:r w:rsidR="006E66E8">
        <w:t>1</w:t>
      </w:r>
      <w:r w:rsidR="006E66E8" w:rsidRPr="006E66E8">
        <w:rPr>
          <w:vertAlign w:val="superscript"/>
        </w:rPr>
        <w:t>st</w:t>
      </w:r>
      <w:r w:rsidR="006E66E8">
        <w:t xml:space="preserve"> </w:t>
      </w:r>
      <w:proofErr w:type="gramStart"/>
      <w:r w:rsidR="006E66E8">
        <w:t>Sept</w:t>
      </w:r>
      <w:r>
        <w:t>,</w:t>
      </w:r>
      <w:proofErr w:type="gramEnd"/>
      <w:r>
        <w:t xml:space="preserve"> 2021</w:t>
      </w:r>
    </w:p>
    <w:p w14:paraId="5C65F2D0" w14:textId="77777777" w:rsidR="00491F6E" w:rsidRDefault="00491F6E" w:rsidP="00491F6E">
      <w:pPr>
        <w:pStyle w:val="Heading1"/>
      </w:pPr>
      <w:bookmarkStart w:id="3" w:name="front-matter"/>
      <w:r>
        <w:t>Front matter</w:t>
      </w:r>
    </w:p>
    <w:p w14:paraId="4E20EE0D" w14:textId="77777777" w:rsidR="00491F6E" w:rsidRDefault="00491F6E" w:rsidP="00491F6E">
      <w:pPr>
        <w:pStyle w:val="FirstParagraph"/>
      </w:pPr>
      <w:r>
        <w:rPr>
          <w:b/>
          <w:bCs/>
        </w:rPr>
        <w:t>Type of manuscript:</w:t>
      </w:r>
    </w:p>
    <w:p w14:paraId="6059566B" w14:textId="77777777" w:rsidR="00491F6E" w:rsidRDefault="00491F6E" w:rsidP="00491F6E">
      <w:pPr>
        <w:pStyle w:val="BodyText"/>
      </w:pPr>
      <w:r>
        <w:t>Original Research Article</w:t>
      </w:r>
    </w:p>
    <w:p w14:paraId="5E551DB6" w14:textId="77777777" w:rsidR="00491F6E" w:rsidRDefault="00491F6E" w:rsidP="00491F6E">
      <w:pPr>
        <w:pStyle w:val="BodyText"/>
      </w:pPr>
      <w:r>
        <w:t> </w:t>
      </w:r>
    </w:p>
    <w:p w14:paraId="0261BCF7" w14:textId="77777777" w:rsidR="00491F6E" w:rsidRDefault="00491F6E" w:rsidP="00491F6E">
      <w:pPr>
        <w:pStyle w:val="BodyText"/>
      </w:pPr>
      <w:r>
        <w:rPr>
          <w:b/>
          <w:bCs/>
        </w:rPr>
        <w:t xml:space="preserve">Title: </w:t>
      </w:r>
    </w:p>
    <w:p w14:paraId="7A9B0E24" w14:textId="77777777" w:rsidR="00491F6E" w:rsidRDefault="00491F6E" w:rsidP="00491F6E">
      <w:pPr>
        <w:pStyle w:val="BodyText"/>
      </w:pPr>
      <w:r>
        <w:t>Association of lipid-regulating drugs with dementia and related conditions: an observational study of data from the Clinical Practice Research Datalink</w:t>
      </w:r>
    </w:p>
    <w:p w14:paraId="297A870C" w14:textId="77777777" w:rsidR="00491F6E" w:rsidRDefault="00491F6E" w:rsidP="00491F6E">
      <w:pPr>
        <w:pStyle w:val="BodyText"/>
      </w:pPr>
      <w:r>
        <w:t> </w:t>
      </w:r>
    </w:p>
    <w:p w14:paraId="5C9BAD9A" w14:textId="77777777" w:rsidR="00491F6E" w:rsidRDefault="00491F6E" w:rsidP="00491F6E">
      <w:pPr>
        <w:pStyle w:val="BodyText"/>
      </w:pPr>
      <w:r>
        <w:rPr>
          <w:b/>
          <w:bCs/>
        </w:rPr>
        <w:t>Authors and affiliations:</w:t>
      </w:r>
    </w:p>
    <w:p w14:paraId="5B5FC968" w14:textId="77777777" w:rsidR="00491F6E" w:rsidRDefault="00491F6E" w:rsidP="00491F6E">
      <w:pPr>
        <w:pStyle w:val="BodyText"/>
      </w:pPr>
      <w:r>
        <w:t>Luke A McGuinness</w:t>
      </w:r>
      <w:r>
        <w:rPr>
          <w:vertAlign w:val="superscript"/>
        </w:rPr>
        <w:t>1,2,*</w:t>
      </w:r>
      <w:r>
        <w:t>, Julian PT Higgins</w:t>
      </w:r>
      <w:r>
        <w:rPr>
          <w:vertAlign w:val="superscript"/>
        </w:rPr>
        <w:t>1,2,3</w:t>
      </w:r>
      <w:r>
        <w:t>, Venexia M Walker</w:t>
      </w:r>
      <w:r>
        <w:rPr>
          <w:vertAlign w:val="superscript"/>
        </w:rPr>
        <w:t>1,2,4</w:t>
      </w:r>
      <w:r>
        <w:t>, Neil 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04BE7A2B" w14:textId="77777777" w:rsidR="00491F6E" w:rsidRDefault="00491F6E" w:rsidP="00491F6E">
      <w:pPr>
        <w:pStyle w:val="Compact"/>
        <w:numPr>
          <w:ilvl w:val="0"/>
          <w:numId w:val="26"/>
        </w:numPr>
      </w:pPr>
      <w:r>
        <w:t>MRC University of Bristol Integrative Epidemiology Unit, Bristol, UK</w:t>
      </w:r>
    </w:p>
    <w:p w14:paraId="1A617FDE" w14:textId="77777777" w:rsidR="00491F6E" w:rsidRDefault="00491F6E" w:rsidP="00491F6E">
      <w:pPr>
        <w:pStyle w:val="Compact"/>
        <w:numPr>
          <w:ilvl w:val="0"/>
          <w:numId w:val="26"/>
        </w:numPr>
      </w:pPr>
      <w:r>
        <w:t>Bristol Medical School: Population Health Sciences, University of Bristol, Bristol, UK</w:t>
      </w:r>
    </w:p>
    <w:p w14:paraId="29731CA0" w14:textId="77777777" w:rsidR="00491F6E" w:rsidRDefault="00491F6E" w:rsidP="00491F6E">
      <w:pPr>
        <w:pStyle w:val="Compact"/>
        <w:numPr>
          <w:ilvl w:val="0"/>
          <w:numId w:val="26"/>
        </w:numPr>
      </w:pPr>
      <w:r>
        <w:t>NIHR Biomedical Research Centre at University Hospitals Bristol and Weston NHS Foundation Trust and the University of Bristol.</w:t>
      </w:r>
    </w:p>
    <w:p w14:paraId="401DE9B6" w14:textId="77777777" w:rsidR="00491F6E" w:rsidRDefault="00491F6E" w:rsidP="00491F6E">
      <w:pPr>
        <w:pStyle w:val="Compact"/>
        <w:numPr>
          <w:ilvl w:val="0"/>
          <w:numId w:val="26"/>
        </w:numPr>
      </w:pPr>
      <w:r>
        <w:t>Department of Surgery, University of Pennsylvania Perelman School of Medicine, Philadelphia, USA</w:t>
      </w:r>
    </w:p>
    <w:p w14:paraId="569BBED0" w14:textId="77777777" w:rsidR="00491F6E" w:rsidRDefault="00491F6E" w:rsidP="00491F6E">
      <w:pPr>
        <w:pStyle w:val="Compact"/>
        <w:numPr>
          <w:ilvl w:val="0"/>
          <w:numId w:val="26"/>
        </w:numPr>
      </w:pPr>
      <w:r>
        <w:t>Bristol Medical School: Translational Health Sciences, University of Bristol, Bristol, UK</w:t>
      </w:r>
    </w:p>
    <w:p w14:paraId="2FF40748" w14:textId="77777777" w:rsidR="00491F6E" w:rsidRDefault="00491F6E" w:rsidP="00491F6E">
      <w:pPr>
        <w:pStyle w:val="FirstParagraph"/>
      </w:pPr>
      <w:r>
        <w:t> </w:t>
      </w:r>
    </w:p>
    <w:p w14:paraId="3FC82734" w14:textId="77777777" w:rsidR="00491F6E" w:rsidRDefault="00491F6E" w:rsidP="00491F6E">
      <w:pPr>
        <w:pStyle w:val="BodyText"/>
      </w:pPr>
      <w:r>
        <w:rPr>
          <w:b/>
          <w:bCs/>
        </w:rPr>
        <w:t>Corresponding author:</w:t>
      </w:r>
    </w:p>
    <w:p w14:paraId="7C94CBC1" w14:textId="77777777" w:rsidR="00491F6E" w:rsidRDefault="00491F6E" w:rsidP="00491F6E">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359B175" w14:textId="77777777" w:rsidR="00491F6E" w:rsidRDefault="00491F6E" w:rsidP="00491F6E">
      <w:pPr>
        <w:pStyle w:val="BodyText"/>
      </w:pPr>
      <w:r>
        <w:t> </w:t>
      </w:r>
    </w:p>
    <w:p w14:paraId="52F9C991" w14:textId="77777777" w:rsidR="00491F6E" w:rsidRDefault="00491F6E" w:rsidP="00491F6E">
      <w:pPr>
        <w:pStyle w:val="BodyText"/>
      </w:pPr>
      <w:r>
        <w:rPr>
          <w:b/>
          <w:bCs/>
        </w:rPr>
        <w:t>Conflict of interest statement</w:t>
      </w:r>
      <w:r>
        <w:t xml:space="preserve"> None declared.</w:t>
      </w:r>
    </w:p>
    <w:p w14:paraId="53B6A773" w14:textId="77777777" w:rsidR="00491F6E" w:rsidRDefault="00491F6E" w:rsidP="00491F6E">
      <w:pPr>
        <w:pStyle w:val="BodyText"/>
      </w:pPr>
      <w:r>
        <w:t> </w:t>
      </w:r>
    </w:p>
    <w:p w14:paraId="2142D693" w14:textId="77777777" w:rsidR="00491F6E" w:rsidRDefault="00491F6E" w:rsidP="00491F6E">
      <w:pPr>
        <w:pStyle w:val="BodyText"/>
      </w:pPr>
      <w:r>
        <w:rPr>
          <w:b/>
          <w:bCs/>
        </w:rPr>
        <w:t>Sources of funding</w:t>
      </w:r>
    </w:p>
    <w:p w14:paraId="1C2E792E" w14:textId="77777777" w:rsidR="00491F6E" w:rsidRDefault="00491F6E" w:rsidP="00491F6E">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w:t>
      </w:r>
      <w:r>
        <w:lastRenderedPageBreak/>
        <w:t>Epidemiology Unit at the University of Bristol (MC_UU_00011/1, MC_UU_00011/4). JPTH is a National Institute for Health Research (NIHR) Senior Investigator (NF-SI-0617-10145). The views expressed in this article are those of the authors and do not necessarily represent those of the NHS, the NIHR, MRC, or the Department of Health and Social Care. NMD is supported by a Norwegian Research Council Grant number 295989.</w:t>
      </w:r>
    </w:p>
    <w:p w14:paraId="3DEBA0E5" w14:textId="77777777" w:rsidR="00491F6E" w:rsidRDefault="00491F6E" w:rsidP="00491F6E">
      <w:pPr>
        <w:pStyle w:val="BodyText"/>
      </w:pPr>
      <w:r>
        <w:t> </w:t>
      </w:r>
    </w:p>
    <w:p w14:paraId="13883A1A" w14:textId="77777777" w:rsidR="00491F6E" w:rsidRDefault="00491F6E" w:rsidP="00491F6E">
      <w:pPr>
        <w:pStyle w:val="BodyText"/>
      </w:pPr>
      <w:r>
        <w:rPr>
          <w:b/>
          <w:bCs/>
        </w:rPr>
        <w:t>Word counts</w:t>
      </w:r>
    </w:p>
    <w:p w14:paraId="6C29A0CE" w14:textId="77777777" w:rsidR="00491F6E" w:rsidRDefault="00491F6E" w:rsidP="00491F6E">
      <w:pPr>
        <w:pStyle w:val="Compact"/>
        <w:numPr>
          <w:ilvl w:val="0"/>
          <w:numId w:val="27"/>
        </w:numPr>
      </w:pPr>
      <w:r>
        <w:t>Main text word count (max 4000): 3104</w:t>
      </w:r>
    </w:p>
    <w:p w14:paraId="140AE2DE" w14:textId="77777777" w:rsidR="00491F6E" w:rsidRDefault="00491F6E" w:rsidP="00491F6E">
      <w:pPr>
        <w:pStyle w:val="Compact"/>
        <w:numPr>
          <w:ilvl w:val="0"/>
          <w:numId w:val="27"/>
        </w:numPr>
      </w:pPr>
      <w:r>
        <w:t>Abstract word count (max 250): 250</w:t>
      </w:r>
    </w:p>
    <w:p w14:paraId="00AE2503" w14:textId="77777777" w:rsidR="00491F6E" w:rsidRDefault="00491F6E" w:rsidP="00491F6E">
      <w:pPr>
        <w:pStyle w:val="FirstParagraph"/>
      </w:pPr>
      <w:r>
        <w:t> </w:t>
      </w:r>
    </w:p>
    <w:p w14:paraId="33CE86B5" w14:textId="77777777" w:rsidR="00491F6E" w:rsidRDefault="00491F6E" w:rsidP="00491F6E">
      <w:pPr>
        <w:pStyle w:val="BodyText"/>
      </w:pPr>
      <w:r>
        <w:rPr>
          <w:b/>
          <w:bCs/>
        </w:rPr>
        <w:t>Data/code availability</w:t>
      </w:r>
      <w:r>
        <w:t xml:space="preserve"> 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8">
        <w:r>
          <w:rPr>
            <w:rStyle w:val="Hyperlink"/>
          </w:rPr>
          <w:t>https://github.com/mcguinlu/CPRD-LRA</w:t>
        </w:r>
      </w:hyperlink>
      <w:r>
        <w:t xml:space="preserve">), and were archived at the time of submission on </w:t>
      </w:r>
      <w:proofErr w:type="spellStart"/>
      <w:r>
        <w:t>Zenodo</w:t>
      </w:r>
      <w:proofErr w:type="spellEnd"/>
      <w:r>
        <w:t xml:space="preserve"> (DOI: </w:t>
      </w:r>
      <w:r>
        <w:rPr>
          <w:b/>
          <w:bCs/>
        </w:rPr>
        <w:t>TBC</w:t>
      </w:r>
      <w:r>
        <w:t>).</w:t>
      </w:r>
    </w:p>
    <w:p w14:paraId="1512A473" w14:textId="77777777" w:rsidR="00491F6E" w:rsidRDefault="00491F6E" w:rsidP="00491F6E">
      <w:r>
        <w:br w:type="page"/>
      </w:r>
    </w:p>
    <w:p w14:paraId="073B94D4" w14:textId="77777777" w:rsidR="00491F6E" w:rsidRDefault="00491F6E" w:rsidP="00491F6E">
      <w:pPr>
        <w:pStyle w:val="Heading1"/>
      </w:pPr>
      <w:bookmarkStart w:id="4" w:name="abstract"/>
      <w:bookmarkEnd w:id="3"/>
      <w:r>
        <w:lastRenderedPageBreak/>
        <w:t>Abstract</w:t>
      </w:r>
    </w:p>
    <w:p w14:paraId="13C937F6" w14:textId="5CFE19B3" w:rsidR="00491F6E" w:rsidRDefault="00491F6E" w:rsidP="00491F6E">
      <w:pPr>
        <w:pStyle w:val="FirstParagraph"/>
      </w:pPr>
      <w:r>
        <w:rPr>
          <w:b/>
          <w:bCs/>
        </w:rPr>
        <w:t>Background:</w:t>
      </w:r>
      <w:r>
        <w:t xml:space="preserve"> There is some evidence that circulating blood lipids play a role in the development of Alzheimer’s disease (AD) and dementia. </w:t>
      </w:r>
      <w:ins w:id="5" w:author="Yoav Ben-Shlomo" w:date="2021-09-21T15:24:00Z">
        <w:r w:rsidR="00D57CB5">
          <w:t>T</w:t>
        </w:r>
      </w:ins>
      <w:del w:id="6" w:author="Yoav Ben-Shlomo" w:date="2021-09-21T15:24:00Z">
        <w:r w:rsidDel="00D57CB5">
          <w:delText>As a result, t</w:delText>
        </w:r>
      </w:del>
      <w:r>
        <w:t>hese modifiable risk factors could be targeted by existing lipid-regulating agents, including statins, for the prevention of dementia. Here, we test the association between lipid-regulating agents and risk of dementia and related conditions in the Clinical Practice Research Datalink (CPRD), a</w:t>
      </w:r>
      <w:ins w:id="7" w:author="Yoav Ben-Shlomo" w:date="2021-09-21T15:24:00Z">
        <w:r w:rsidR="00063B12">
          <w:t xml:space="preserve"> United Kingdom</w:t>
        </w:r>
      </w:ins>
      <w:ins w:id="8" w:author="Yoav Ben-Shlomo" w:date="2021-09-21T15:25:00Z">
        <w:r w:rsidR="00063B12">
          <w:t xml:space="preserve"> </w:t>
        </w:r>
      </w:ins>
      <w:del w:id="9" w:author="Yoav Ben-Shlomo" w:date="2021-09-21T15:25:00Z">
        <w:r w:rsidDel="00063B12">
          <w:delText xml:space="preserve">n </w:delText>
        </w:r>
      </w:del>
      <w:r>
        <w:t>electronic health record database.</w:t>
      </w:r>
    </w:p>
    <w:p w14:paraId="29749745" w14:textId="61A92633" w:rsidR="00491F6E" w:rsidRDefault="00491F6E" w:rsidP="00491F6E">
      <w:pPr>
        <w:pStyle w:val="BodyText"/>
      </w:pPr>
      <w:r>
        <w:rPr>
          <w:b/>
          <w:bCs/>
        </w:rPr>
        <w:t>Methods:</w:t>
      </w:r>
      <w:r>
        <w:t xml:space="preserve"> A </w:t>
      </w:r>
      <w:ins w:id="10" w:author="Yoav Ben-Shlomo" w:date="2021-09-21T15:25:00Z">
        <w:r w:rsidR="00063B12">
          <w:t xml:space="preserve">retrospective </w:t>
        </w:r>
      </w:ins>
      <w:r>
        <w:t xml:space="preserve">cohort study </w:t>
      </w:r>
      <w:ins w:id="11" w:author="Yoav Ben-Shlomo" w:date="2021-09-21T15:25:00Z">
        <w:r w:rsidR="00063B12">
          <w:t xml:space="preserve">was performed </w:t>
        </w:r>
      </w:ins>
      <w:r>
        <w:t xml:space="preserve">using </w:t>
      </w:r>
      <w:ins w:id="12" w:author="Yoav Ben-Shlomo" w:date="2021-09-21T15:25:00Z">
        <w:r w:rsidR="00063B12">
          <w:t xml:space="preserve">routinely collected </w:t>
        </w:r>
      </w:ins>
      <w:r>
        <w:t xml:space="preserve">data from the CPRD, </w:t>
      </w:r>
      <w:del w:id="13" w:author="Yoav Ben-Shlomo" w:date="2021-09-21T15:25:00Z">
        <w:r w:rsidDel="00063B12">
          <w:delText xml:space="preserve">routinely collected between </w:delText>
        </w:r>
      </w:del>
      <w:ins w:id="14" w:author="Yoav Ben-Shlomo" w:date="2021-09-21T15:29:00Z">
        <w:r w:rsidR="00A67002">
          <w:t>(</w:t>
        </w:r>
      </w:ins>
      <w:r>
        <w:t xml:space="preserve">January 1995 </w:t>
      </w:r>
      <w:ins w:id="15" w:author="Yoav Ben-Shlomo" w:date="2021-09-21T15:29:00Z">
        <w:r w:rsidR="00A67002">
          <w:t xml:space="preserve">to </w:t>
        </w:r>
      </w:ins>
      <w:del w:id="16" w:author="Yoav Ben-Shlomo" w:date="2021-09-21T15:29:00Z">
        <w:r w:rsidDel="00A67002">
          <w:delText xml:space="preserve">and </w:delText>
        </w:r>
      </w:del>
      <w:r>
        <w:t>March 2016</w:t>
      </w:r>
      <w:ins w:id="17" w:author="Yoav Ben-Shlomo" w:date="2021-09-21T15:29:00Z">
        <w:r w:rsidR="00A67002">
          <w:t>)</w:t>
        </w:r>
      </w:ins>
      <w:del w:id="18" w:author="Yoav Ben-Shlomo" w:date="2021-09-21T15:25:00Z">
        <w:r w:rsidDel="00063B12">
          <w:delText>, was performed</w:delText>
        </w:r>
      </w:del>
      <w:r>
        <w:t xml:space="preserve">. Multivariable Cox proportional hazard models, allowing for a time-varying treatment indicator, were used to estimate the association between seven lipid-regulating drug classes (vs. no drug) and five dementia outcomes (all-cause, </w:t>
      </w:r>
      <w:proofErr w:type="gramStart"/>
      <w:r>
        <w:t>vascular</w:t>
      </w:r>
      <w:proofErr w:type="gramEnd"/>
      <w:r>
        <w:t xml:space="preserve"> and other dementia, and probable and possible Alzheimer’s disease).</w:t>
      </w:r>
    </w:p>
    <w:p w14:paraId="78DC0B6A" w14:textId="2C182385" w:rsidR="00491F6E" w:rsidRDefault="00491F6E" w:rsidP="00491F6E">
      <w:pPr>
        <w:pStyle w:val="BodyText"/>
      </w:pPr>
      <w:r>
        <w:rPr>
          <w:b/>
          <w:bCs/>
        </w:rPr>
        <w:t>Results:</w:t>
      </w:r>
      <w:r>
        <w:t xml:space="preserve"> We analyzed 1,684,564 participants with a total follow-up of 10,835,685 </w:t>
      </w:r>
      <w:del w:id="19" w:author="Yoav Ben-Shlomo" w:date="2021-09-21T17:33:00Z">
        <w:r w:rsidDel="001347C8">
          <w:delText>participant</w:delText>
        </w:r>
      </w:del>
      <w:ins w:id="20" w:author="Yoav Ben-Shlomo" w:date="2021-09-21T17:33:00Z">
        <w:r w:rsidR="001347C8">
          <w:t>patient</w:t>
        </w:r>
      </w:ins>
      <w:r>
        <w:t xml:space="preserve">-years (median: 5.9 years (IQR:2.7-9.7)). We found little evidence that lipid-regulating agents were associated with Alzheimer’s disease (probable HR:0.98, 95%CI:0.94-1.01; possible HR:0.97, 95%CI:0.93-1.01), but there was evidence of an increased risk of all-cause (HR:1.17, 95%CI:1.14-1.19), vascular (HR:1.81, 95%CI:1.73-1.89) and </w:t>
      </w:r>
      <w:proofErr w:type="gramStart"/>
      <w:r>
        <w:t>other</w:t>
      </w:r>
      <w:proofErr w:type="gramEnd"/>
      <w:r>
        <w:t xml:space="preserve"> dementia (HR:1.19, 95%CI:1.15-1.24). Evidence from a number of control outcomes </w:t>
      </w:r>
      <w:ins w:id="21" w:author="Yoav Ben-Shlomo" w:date="2021-09-21T15:27:00Z">
        <w:r w:rsidR="005D37B6">
          <w:t xml:space="preserve">indicated the presence of substantial residual confounding by indication: </w:t>
        </w:r>
      </w:ins>
      <w:r>
        <w:t>(ischaemic heart disease HR: 1.62, 95%CI: 1.59-1.64; backpain HR: 1.04, 95%CI: 1.03-1.05; and Type 2 diabetes HR: 1.50, 95%CI: 1.48-1.51)</w:t>
      </w:r>
      <w:del w:id="22" w:author="Yoav Ben-Shlomo" w:date="2021-09-21T15:27:00Z">
        <w:r w:rsidDel="005D37B6">
          <w:delText xml:space="preserve"> indicated the presence of substantial residual confounding by indication</w:delText>
        </w:r>
      </w:del>
      <w:r>
        <w:t>.</w:t>
      </w:r>
    </w:p>
    <w:p w14:paraId="2CAEE5CC" w14:textId="5671DF5E" w:rsidR="00491F6E" w:rsidRDefault="00491F6E" w:rsidP="00491F6E">
      <w:pPr>
        <w:pStyle w:val="BodyText"/>
      </w:pPr>
      <w:r>
        <w:rPr>
          <w:b/>
          <w:bCs/>
        </w:rPr>
        <w:t>Conclusion:</w:t>
      </w:r>
      <w:r>
        <w:t xml:space="preserve"> </w:t>
      </w:r>
      <w:ins w:id="23" w:author="Yoav Ben-Shlomo" w:date="2021-09-21T15:28:00Z">
        <w:r w:rsidR="0082549F">
          <w:t>L</w:t>
        </w:r>
      </w:ins>
      <w:del w:id="24" w:author="Yoav Ben-Shlomo" w:date="2021-09-21T15:28:00Z">
        <w:r w:rsidDel="0082549F">
          <w:delText xml:space="preserve">We found little evidence that </w:delText>
        </w:r>
      </w:del>
      <w:del w:id="25" w:author="Yoav Ben-Shlomo" w:date="2021-09-21T15:27:00Z">
        <w:r w:rsidDel="0082549F">
          <w:delText>l</w:delText>
        </w:r>
      </w:del>
      <w:r>
        <w:t xml:space="preserve">ipid-regulating agents were </w:t>
      </w:r>
      <w:ins w:id="26" w:author="Yoav Ben-Shlomo" w:date="2021-09-21T15:28:00Z">
        <w:r w:rsidR="0082549F">
          <w:t xml:space="preserve">not </w:t>
        </w:r>
      </w:ins>
      <w:r>
        <w:t xml:space="preserve">associated with reduced Alzheimer’s disease risk. There was some evidence of an increased the risk of all-cause, </w:t>
      </w:r>
      <w:proofErr w:type="gramStart"/>
      <w:r>
        <w:t>vascular</w:t>
      </w:r>
      <w:proofErr w:type="gramEnd"/>
      <w:r>
        <w:t xml:space="preserve"> and other dementia</w:t>
      </w:r>
      <w:ins w:id="27" w:author="Yoav Ben-Shlomo" w:date="2021-09-21T15:26:00Z">
        <w:r w:rsidR="00AD47A2">
          <w:t>s</w:t>
        </w:r>
      </w:ins>
      <w:r>
        <w:t>, likely due to residual confounding by indication.</w:t>
      </w:r>
    </w:p>
    <w:p w14:paraId="4CB27DC7" w14:textId="77777777" w:rsidR="00491F6E" w:rsidRDefault="00491F6E" w:rsidP="00491F6E">
      <w:pPr>
        <w:pStyle w:val="BodyText"/>
      </w:pPr>
      <w:r>
        <w:rPr>
          <w:b/>
          <w:bCs/>
        </w:rPr>
        <w:t>Keywords:</w:t>
      </w:r>
      <w:r>
        <w:t xml:space="preserve"> Dementia; Alzheimer’s disease; Lipids; Statins; Cohort study; Observational study; Electronic health records</w:t>
      </w:r>
    </w:p>
    <w:p w14:paraId="76901DBF" w14:textId="77777777" w:rsidR="00491F6E" w:rsidRDefault="00491F6E" w:rsidP="00491F6E">
      <w:r>
        <w:br w:type="page"/>
      </w:r>
    </w:p>
    <w:p w14:paraId="11D21C27" w14:textId="77777777" w:rsidR="00491F6E" w:rsidRDefault="00491F6E" w:rsidP="00491F6E">
      <w:pPr>
        <w:pStyle w:val="Heading1"/>
      </w:pPr>
      <w:bookmarkStart w:id="28" w:name="key-messages"/>
      <w:bookmarkEnd w:id="4"/>
      <w:r>
        <w:lastRenderedPageBreak/>
        <w:t>Key messages</w:t>
      </w:r>
    </w:p>
    <w:p w14:paraId="448ED012" w14:textId="77777777" w:rsidR="00491F6E" w:rsidRDefault="00491F6E" w:rsidP="00491F6E">
      <w:pPr>
        <w:numPr>
          <w:ilvl w:val="0"/>
          <w:numId w:val="28"/>
        </w:numPr>
      </w:pPr>
      <w:r>
        <w:t>A large cohort of patients from the Clinical Practice Research Datalink electronic health record database was assembled to examine the effect of lipid-regulating agents, such as statins, on dementia outcomes.</w:t>
      </w:r>
    </w:p>
    <w:p w14:paraId="35D11C74" w14:textId="77777777" w:rsidR="00491F6E" w:rsidRDefault="00491F6E" w:rsidP="00491F6E">
      <w:pPr>
        <w:numPr>
          <w:ilvl w:val="0"/>
          <w:numId w:val="28"/>
        </w:numPr>
      </w:pPr>
      <w:r>
        <w:t xml:space="preserve">Little evidence that lipid-regulating agents were associated with Alzheimer’s disease, but there was some evidence for a harmful effect on all-cause, </w:t>
      </w:r>
      <w:proofErr w:type="gramStart"/>
      <w:r>
        <w:t>vascular</w:t>
      </w:r>
      <w:proofErr w:type="gramEnd"/>
      <w:r>
        <w:t xml:space="preserve"> and other dementia. In all cases, the estimated associations were driven by the any statin subgroup, which comprised most participants in our cohort.</w:t>
      </w:r>
    </w:p>
    <w:p w14:paraId="323D66C8" w14:textId="77777777" w:rsidR="00491F6E" w:rsidRDefault="00491F6E" w:rsidP="00491F6E">
      <w:pPr>
        <w:numPr>
          <w:ilvl w:val="0"/>
          <w:numId w:val="28"/>
        </w:numPr>
      </w:pPr>
      <w:r>
        <w:t>Evidence from the control outcome analyses indicated strong residual confounding by indication, mostly likely related to vascular factors.</w:t>
      </w:r>
    </w:p>
    <w:p w14:paraId="789CDBEC" w14:textId="77777777" w:rsidR="00491F6E" w:rsidRDefault="00491F6E" w:rsidP="00491F6E">
      <w:r>
        <w:br w:type="page"/>
      </w:r>
    </w:p>
    <w:p w14:paraId="34ADE1B3" w14:textId="77777777" w:rsidR="00491F6E" w:rsidRDefault="00491F6E" w:rsidP="00491F6E">
      <w:pPr>
        <w:pStyle w:val="Heading1"/>
      </w:pPr>
      <w:bookmarkStart w:id="29" w:name="introduction"/>
      <w:bookmarkEnd w:id="28"/>
      <w:r>
        <w:lastRenderedPageBreak/>
        <w:t>Introduction</w:t>
      </w:r>
    </w:p>
    <w:p w14:paraId="0DB85856" w14:textId="77777777" w:rsidR="00491F6E" w:rsidRDefault="00491F6E" w:rsidP="00491F6E">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 about the pathogenesis and progression of the disease, and, at present, no effective treatment exists to arrest, slow or reverse the cognitive decline associated with the condition.(2) Drug repurposing, the identification of new applications for previously approved drugs, may provide an efficient mechanism to discover new effective preventative and therapeutic treatments for dementia.(3,4)</w:t>
      </w:r>
    </w:p>
    <w:p w14:paraId="74219994" w14:textId="1BB0A7DC" w:rsidR="00491F6E" w:rsidRDefault="00491F6E" w:rsidP="00491F6E">
      <w:pPr>
        <w:pStyle w:val="BodyText"/>
      </w:pPr>
      <w:r>
        <w:t>Several cardiovascular factors have been identified as potential risk factors for dementia,(5) 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dementia.(6–10) However, many of these studies are small, record few outcomes, and ha</w:t>
      </w:r>
      <w:ins w:id="30" w:author="Yoav Ben-Shlomo" w:date="2021-09-21T15:30:00Z">
        <w:r w:rsidR="003D07CD">
          <w:t>d</w:t>
        </w:r>
      </w:ins>
      <w:del w:id="31" w:author="Yoav Ben-Shlomo" w:date="2021-09-21T15:30:00Z">
        <w:r w:rsidDel="003D07CD">
          <w:delText>ve</w:delText>
        </w:r>
      </w:del>
      <w:r>
        <w:t xml:space="preserve"> limited follow-up.</w:t>
      </w:r>
    </w:p>
    <w:p w14:paraId="480DC7C3" w14:textId="77777777" w:rsidR="00491F6E" w:rsidRDefault="00491F6E" w:rsidP="00491F6E">
      <w:pPr>
        <w:pStyle w:val="BodyText"/>
      </w:pPr>
      <w:r>
        <w:t xml:space="preserve">The use of electronic health data for epidemiological research has several advantages.(11) As the data are collected through the routine care of a large cohort, they allow for nested cohort studies using sample sizes and </w:t>
      </w:r>
      <w:proofErr w:type="gramStart"/>
      <w:r>
        <w:t>time-scales</w:t>
      </w:r>
      <w:proofErr w:type="gramEnd"/>
      <w:r>
        <w:t xml:space="preserve">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confounders,(12) electronic health records provide routine data on common covariates for millions of participants.</w:t>
      </w:r>
    </w:p>
    <w:p w14:paraId="53B56D90" w14:textId="548118D3" w:rsidR="00491F6E" w:rsidRDefault="00491F6E" w:rsidP="00491F6E">
      <w:pPr>
        <w:pStyle w:val="BodyText"/>
      </w:pPr>
      <w:r>
        <w:t xml:space="preserve">We therefore aimed to test the association between several major classes of LRA and all-cause dementia, Alzheimer’s disease, vascular </w:t>
      </w:r>
      <w:proofErr w:type="gramStart"/>
      <w:r>
        <w:t>dementia</w:t>
      </w:r>
      <w:proofErr w:type="gramEnd"/>
      <w:r>
        <w:t xml:space="preserve"> and other dementia</w:t>
      </w:r>
      <w:ins w:id="32" w:author="Yoav Ben-Shlomo" w:date="2021-09-21T15:31:00Z">
        <w:r w:rsidR="00D03A3E">
          <w:t>s</w:t>
        </w:r>
      </w:ins>
      <w:r>
        <w:t>, in the Clinical Practice Research Datalink (CPRD), a large, population-based electronic health record (EHR) database</w:t>
      </w:r>
      <w:ins w:id="33" w:author="Yoav Ben-Shlomo" w:date="2021-09-21T15:31:00Z">
        <w:r w:rsidR="00D03A3E">
          <w:t xml:space="preserve"> from the United Kingdom</w:t>
        </w:r>
      </w:ins>
      <w:r>
        <w:t>.(13)</w:t>
      </w:r>
    </w:p>
    <w:p w14:paraId="72391277" w14:textId="77777777" w:rsidR="00491F6E" w:rsidRDefault="00491F6E" w:rsidP="00491F6E">
      <w:r>
        <w:br w:type="page"/>
      </w:r>
    </w:p>
    <w:p w14:paraId="12864151" w14:textId="77777777" w:rsidR="00491F6E" w:rsidRDefault="00491F6E" w:rsidP="00491F6E">
      <w:pPr>
        <w:pStyle w:val="Heading1"/>
      </w:pPr>
      <w:bookmarkStart w:id="34" w:name="methods"/>
      <w:bookmarkEnd w:id="29"/>
      <w:r>
        <w:lastRenderedPageBreak/>
        <w:t>Methods</w:t>
      </w:r>
    </w:p>
    <w:p w14:paraId="43846B0F" w14:textId="77777777" w:rsidR="00491F6E" w:rsidRDefault="00491F6E" w:rsidP="00491F6E">
      <w:pPr>
        <w:pStyle w:val="Heading2"/>
      </w:pPr>
      <w:bookmarkStart w:id="35" w:name="study-design-and-protocol"/>
      <w:r>
        <w:t>Study design and protocol</w:t>
      </w:r>
    </w:p>
    <w:p w14:paraId="4A0C05DA" w14:textId="27455A24" w:rsidR="00491F6E" w:rsidRDefault="00491F6E" w:rsidP="00491F6E">
      <w:pPr>
        <w:pStyle w:val="FirstParagraph"/>
      </w:pPr>
      <w:r>
        <w:t xml:space="preserve">We </w:t>
      </w:r>
      <w:commentRangeStart w:id="36"/>
      <w:r>
        <w:t xml:space="preserve">performed a cohort study </w:t>
      </w:r>
      <w:commentRangeEnd w:id="36"/>
      <w:r w:rsidR="00EB046D">
        <w:rPr>
          <w:rStyle w:val="CommentReference"/>
        </w:rPr>
        <w:commentReference w:id="36"/>
      </w:r>
      <w:r>
        <w:t>using data from the CPRD. Our initial sample included all participants registered at a participating practice between 1 January 1995 and 29 February 2016 who had a flag for “research quality” data. Records pre</w:t>
      </w:r>
      <w:del w:id="37" w:author="Julian Higgins" w:date="2021-09-22T17:51:00Z">
        <w:r w:rsidDel="00EB046D">
          <w:delText>-</w:delText>
        </w:r>
      </w:del>
      <w:r>
        <w:t xml:space="preserve">dating the 1995 cut-off were excluded from the analysis as data quality and reliability </w:t>
      </w:r>
      <w:del w:id="38" w:author="Julian Higgins" w:date="2021-09-22T17:52:00Z">
        <w:r w:rsidDel="00EB046D">
          <w:delText>is</w:delText>
        </w:r>
      </w:del>
      <w:ins w:id="39" w:author="Julian Higgins" w:date="2021-09-22T17:52:00Z">
        <w:r w:rsidR="00EB046D">
          <w:t>are</w:t>
        </w:r>
      </w:ins>
      <w:r>
        <w:t xml:space="preserve"> thought to be higher after this date.(14) All events of interest were identified using predetermined code lists, which are available for inspection (see </w:t>
      </w:r>
      <w:hyperlink w:anchor="data-code-avail">
        <w:r>
          <w:rPr>
            <w:rStyle w:val="Hyperlink"/>
          </w:rPr>
          <w:t>Data/code availability</w:t>
        </w:r>
      </w:hyperlink>
      <w:r>
        <w:t>).</w:t>
      </w:r>
    </w:p>
    <w:p w14:paraId="4A494925" w14:textId="77777777" w:rsidR="00491F6E" w:rsidRDefault="00491F6E" w:rsidP="00491F6E">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Table 1).(16)</w:t>
      </w:r>
    </w:p>
    <w:p w14:paraId="7887FF2F" w14:textId="77777777" w:rsidR="00491F6E" w:rsidRDefault="00491F6E" w:rsidP="00491F6E">
      <w:pPr>
        <w:pStyle w:val="BodyText"/>
      </w:pPr>
      <w:r>
        <w:t> </w:t>
      </w:r>
    </w:p>
    <w:p w14:paraId="145599C0" w14:textId="77777777" w:rsidR="00491F6E" w:rsidRDefault="00491F6E" w:rsidP="00491F6E">
      <w:pPr>
        <w:pStyle w:val="Heading2"/>
      </w:pPr>
      <w:bookmarkStart w:id="40" w:name="study-cohort"/>
      <w:bookmarkEnd w:id="35"/>
      <w:r>
        <w:t>Study Cohort</w:t>
      </w:r>
    </w:p>
    <w:p w14:paraId="32F80EFA" w14:textId="6BDDEEB1" w:rsidR="00491F6E" w:rsidDel="00EB046D" w:rsidRDefault="00491F6E" w:rsidP="00491F6E">
      <w:pPr>
        <w:pStyle w:val="FirstParagraph"/>
        <w:rPr>
          <w:del w:id="41" w:author="Julian Higgins" w:date="2021-09-22T17:53:00Z"/>
        </w:rPr>
      </w:pPr>
      <w:r>
        <w:t xml:space="preserve">Participants were included in our study cohort if their record contained any of the following index events: a </w:t>
      </w:r>
      <w:commentRangeStart w:id="42"/>
      <w:r>
        <w:t xml:space="preserve">Read </w:t>
      </w:r>
      <w:commentRangeEnd w:id="42"/>
      <w:r w:rsidR="00EB046D">
        <w:rPr>
          <w:rStyle w:val="CommentReference"/>
        </w:rPr>
        <w:commentReference w:id="42"/>
      </w:r>
      <w:r>
        <w:t xml:space="preserve">code for a diagnosis of hypercholesterolemia or related condition; a Read code for prescription of a LRA (such as statins); </w:t>
      </w:r>
      <w:commentRangeStart w:id="43"/>
      <w:r>
        <w:t xml:space="preserve">a total cholesterol test result of &gt;4mmol/L; or a </w:t>
      </w:r>
      <w:proofErr w:type="gramStart"/>
      <w:r>
        <w:t>low density</w:t>
      </w:r>
      <w:proofErr w:type="gramEnd"/>
      <w:r>
        <w:t xml:space="preserve"> lipoprotein cholesterol (LDL-c) test result of &gt;2mmol/L.</w:t>
      </w:r>
      <w:commentRangeEnd w:id="43"/>
      <w:r w:rsidR="0017141E">
        <w:rPr>
          <w:rStyle w:val="CommentReference"/>
        </w:rPr>
        <w:commentReference w:id="43"/>
      </w:r>
      <w:ins w:id="44" w:author="Julian Higgins" w:date="2021-09-22T17:53:00Z">
        <w:r w:rsidR="00EB046D">
          <w:t xml:space="preserve"> </w:t>
        </w:r>
      </w:ins>
    </w:p>
    <w:p w14:paraId="71635772" w14:textId="3FF3B1EA" w:rsidR="00491F6E" w:rsidRDefault="00491F6E">
      <w:pPr>
        <w:pStyle w:val="FirstParagraph"/>
        <w:pPrChange w:id="45" w:author="Julian Higgins" w:date="2021-09-22T17:53:00Z">
          <w:pPr>
            <w:pStyle w:val="BodyText"/>
          </w:pPr>
        </w:pPrChange>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 “at-risk” or already diagnosed with hypercholesterolemia, was employed to reduce </w:t>
      </w:r>
      <w:ins w:id="46" w:author="Yoav Ben-Shlomo" w:date="2021-09-21T17:25:00Z">
        <w:r w:rsidR="00D722E0">
          <w:t>“</w:t>
        </w:r>
      </w:ins>
      <w:r>
        <w:t>confounding by indication</w:t>
      </w:r>
      <w:ins w:id="47" w:author="Yoav Ben-Shlomo" w:date="2021-09-21T17:25:00Z">
        <w:r w:rsidR="00D722E0">
          <w:t>”</w:t>
        </w:r>
      </w:ins>
      <w:r>
        <w:t xml:space="preserve"> that we would expect to observe </w:t>
      </w:r>
      <w:ins w:id="48" w:author="Yoav Ben-Shlomo" w:date="2021-09-21T17:25:00Z">
        <w:r w:rsidR="00D722E0">
          <w:t xml:space="preserve">if we had used </w:t>
        </w:r>
      </w:ins>
      <w:del w:id="49" w:author="Yoav Ben-Shlomo" w:date="2021-09-21T17:25:00Z">
        <w:r w:rsidDel="00D722E0">
          <w:delText xml:space="preserve">in </w:delText>
        </w:r>
      </w:del>
      <w:r>
        <w:t>a general population cohort.</w:t>
      </w:r>
    </w:p>
    <w:p w14:paraId="0B1EAD53" w14:textId="76CB2EB8" w:rsidR="00491F6E" w:rsidRDefault="00491F6E" w:rsidP="00491F6E">
      <w:pPr>
        <w:pStyle w:val="BodyText"/>
      </w:pPr>
      <w:del w:id="50" w:author="Julian Higgins" w:date="2021-09-22T17:55:00Z">
        <w:r w:rsidDel="00EB046D">
          <w:delText xml:space="preserve">The </w:delText>
        </w:r>
      </w:del>
      <w:ins w:id="51" w:author="Julian Higgins" w:date="2021-09-22T17:55:00Z">
        <w:r w:rsidR="00EB046D">
          <w:t xml:space="preserve">An </w:t>
        </w:r>
      </w:ins>
      <w:r>
        <w:t xml:space="preserve">index date for </w:t>
      </w:r>
      <w:ins w:id="52" w:author="Julian Higgins" w:date="2021-09-22T17:55:00Z">
        <w:r w:rsidR="00EB046D">
          <w:t>each</w:t>
        </w:r>
      </w:ins>
      <w:del w:id="53" w:author="Julian Higgins" w:date="2021-09-22T17:55:00Z">
        <w:r w:rsidDel="00EB046D">
          <w:delText>a</w:delText>
        </w:r>
      </w:del>
      <w:r>
        <w:t xml:space="preserve"> participant was defined as the date whe</w:t>
      </w:r>
      <w:del w:id="54" w:author="Julian Higgins" w:date="2021-09-22T17:55:00Z">
        <w:r w:rsidDel="00EB046D">
          <w:delText>re</w:delText>
        </w:r>
      </w:del>
      <w:ins w:id="55" w:author="Julian Higgins" w:date="2021-09-22T17:55:00Z">
        <w:r w:rsidR="00EB046D">
          <w:t>n</w:t>
        </w:r>
      </w:ins>
      <w:r>
        <w:t xml:space="preserve"> the first relevant code or test result (as detailed above) was recorded on their clinical record. Participants were followed up until the earliest of</w:t>
      </w:r>
      <w:ins w:id="56" w:author="Yoav Ben-Shlomo" w:date="2021-09-21T17:25:00Z">
        <w:r w:rsidR="00D722E0">
          <w:t xml:space="preserve"> (a)</w:t>
        </w:r>
      </w:ins>
      <w:del w:id="57" w:author="Yoav Ben-Shlomo" w:date="2021-09-21T17:25:00Z">
        <w:r w:rsidDel="00D722E0">
          <w:delText>:</w:delText>
        </w:r>
      </w:del>
      <w:r>
        <w:t xml:space="preserve"> an outcome of interest; </w:t>
      </w:r>
      <w:ins w:id="58" w:author="Julian Higgins" w:date="2021-09-22T17:54:00Z">
        <w:r w:rsidR="00EB046D">
          <w:t xml:space="preserve">(b) </w:t>
        </w:r>
      </w:ins>
      <w:r>
        <w:t xml:space="preserve">death; </w:t>
      </w:r>
      <w:ins w:id="59" w:author="Yoav Ben-Shlomo" w:date="2021-09-21T17:26:00Z">
        <w:r w:rsidR="00D722E0">
          <w:t>(</w:t>
        </w:r>
        <w:del w:id="60" w:author="Julian Higgins" w:date="2021-09-22T17:54:00Z">
          <w:r w:rsidR="00D722E0" w:rsidDel="00EB046D">
            <w:delText>b</w:delText>
          </w:r>
        </w:del>
      </w:ins>
      <w:ins w:id="61" w:author="Julian Higgins" w:date="2021-09-22T17:54:00Z">
        <w:r w:rsidR="00EB046D">
          <w:t>c</w:t>
        </w:r>
      </w:ins>
      <w:ins w:id="62" w:author="Yoav Ben-Shlomo" w:date="2021-09-21T17:26:00Z">
        <w:r w:rsidR="00D722E0">
          <w:t xml:space="preserve">) </w:t>
        </w:r>
      </w:ins>
      <w:r>
        <w:t xml:space="preserve">end of follow-up (29 February 2016); </w:t>
      </w:r>
      <w:ins w:id="63" w:author="Yoav Ben-Shlomo" w:date="2021-09-21T17:26:00Z">
        <w:r w:rsidR="00D722E0">
          <w:t>(</w:t>
        </w:r>
        <w:del w:id="64" w:author="Julian Higgins" w:date="2021-09-22T17:54:00Z">
          <w:r w:rsidR="00D722E0" w:rsidDel="00EB046D">
            <w:delText>c</w:delText>
          </w:r>
        </w:del>
      </w:ins>
      <w:ins w:id="65" w:author="Julian Higgins" w:date="2021-09-22T17:54:00Z">
        <w:r w:rsidR="00EB046D">
          <w:t>d</w:t>
        </w:r>
      </w:ins>
      <w:ins w:id="66" w:author="Yoav Ben-Shlomo" w:date="2021-09-21T17:26:00Z">
        <w:r w:rsidR="00D722E0">
          <w:t xml:space="preserve">) </w:t>
        </w:r>
      </w:ins>
      <w:r>
        <w:t xml:space="preserve">last registration date with their GP practice; </w:t>
      </w:r>
      <w:ins w:id="67" w:author="Yoav Ben-Shlomo" w:date="2021-09-21T17:26:00Z">
        <w:del w:id="68" w:author="Julian Higgins" w:date="2021-09-22T17:54:00Z">
          <w:r w:rsidR="00D722E0" w:rsidDel="00EB046D">
            <w:delText xml:space="preserve">(d) </w:delText>
          </w:r>
        </w:del>
      </w:ins>
      <w:r>
        <w:t xml:space="preserve">or </w:t>
      </w:r>
      <w:ins w:id="69" w:author="Julian Higgins" w:date="2021-09-22T17:54:00Z">
        <w:r w:rsidR="00EB046D">
          <w:t xml:space="preserve">(e) </w:t>
        </w:r>
      </w:ins>
      <w:r>
        <w:t xml:space="preserve">the last CPRD collection date for their practice. Participants were removed from our sample if they were </w:t>
      </w:r>
      <w:commentRangeStart w:id="70"/>
      <w:r>
        <w:t>less than 40 years of age</w:t>
      </w:r>
      <w:ins w:id="71" w:author="Yoav Ben-Shlomo" w:date="2021-09-21T17:26:00Z">
        <w:r w:rsidR="00643D0D">
          <w:t xml:space="preserve"> </w:t>
        </w:r>
      </w:ins>
      <w:commentRangeEnd w:id="70"/>
      <w:r w:rsidR="00EB046D">
        <w:rPr>
          <w:rStyle w:val="CommentReference"/>
        </w:rPr>
        <w:commentReference w:id="70"/>
      </w:r>
      <w:ins w:id="72" w:author="Yoav Ben-Shlomo" w:date="2021-09-21T17:26:00Z">
        <w:r w:rsidR="00643D0D">
          <w:t>as the outcome is rare at younger ages</w:t>
        </w:r>
      </w:ins>
      <w:r>
        <w:t>, had less than 12 months of “research quality” data prior to their index date, were simultaneously prescribed more than one LRA (due to the difficulty of assigning these patients to a single exposure group), or were diagnosed with dementia before or on the date of the index event.</w:t>
      </w:r>
    </w:p>
    <w:p w14:paraId="32EBF4D6" w14:textId="77777777" w:rsidR="00491F6E" w:rsidRDefault="00491F6E" w:rsidP="00491F6E">
      <w:pPr>
        <w:pStyle w:val="BodyText"/>
      </w:pPr>
      <w:r>
        <w:t> </w:t>
      </w:r>
    </w:p>
    <w:p w14:paraId="211C8B9D" w14:textId="77777777" w:rsidR="00491F6E" w:rsidRDefault="00491F6E" w:rsidP="00491F6E">
      <w:pPr>
        <w:pStyle w:val="Heading2"/>
      </w:pPr>
      <w:bookmarkStart w:id="73" w:name="exposures"/>
      <w:bookmarkEnd w:id="40"/>
      <w:r>
        <w:lastRenderedPageBreak/>
        <w:t>Exposures</w:t>
      </w:r>
    </w:p>
    <w:p w14:paraId="5F24BFA7" w14:textId="77777777" w:rsidR="00491F6E" w:rsidRDefault="00491F6E" w:rsidP="00491F6E">
      <w:pPr>
        <w:pStyle w:val="FirstParagraph"/>
      </w:pPr>
      <w:r>
        <w:t xml:space="preserve">We considered seven lipid-regulating drug classes based on groupings in the British National Formulary (BNF)(17), namely: statins, fibrates, bile acid sequestrants, ezetimibe, nicotinic acid groups, </w:t>
      </w:r>
      <w:proofErr w:type="gramStart"/>
      <w:r>
        <w:t>ezetimibe</w:t>
      </w:r>
      <w:proofErr w:type="gramEnd"/>
      <w:r>
        <w:t xml:space="preserve"> and statin (representing one treatment containing both drugs, rather than the two classes being prescribed concurrently), and omega-3 fatty acid groups.</w:t>
      </w:r>
    </w:p>
    <w:p w14:paraId="1FD95DA9" w14:textId="77777777" w:rsidR="00491F6E" w:rsidRDefault="00491F6E" w:rsidP="00491F6E">
      <w:pPr>
        <w:pStyle w:val="BodyText"/>
      </w:pPr>
      <w:r>
        <w:t xml:space="preserve">To address the potential for immortal time bias, we employed a time-varying indicator of treatment status to correctly allocate time-at-risk to the exposed and unexposed groups.(18) Under this model, all participants entered the unexposed group on their index date and were moved into the exposed group on the date they were first prescribed an eligible LRA. Participants whose </w:t>
      </w:r>
      <w:commentRangeStart w:id="74"/>
      <w:r>
        <w:t>index event was a LRA prescription entered the study and the exposed group on the same day</w:t>
      </w:r>
      <w:commentRangeEnd w:id="74"/>
      <w:r w:rsidR="008B41D8">
        <w:rPr>
          <w:rStyle w:val="CommentReference"/>
        </w:rPr>
        <w:commentReference w:id="74"/>
      </w:r>
      <w:r>
        <w:t>, and so contributed no time-at-risk to the unexposed group.</w:t>
      </w:r>
    </w:p>
    <w:p w14:paraId="70EAD6C3" w14:textId="77777777" w:rsidR="00491F6E" w:rsidRDefault="00491F6E" w:rsidP="00491F6E">
      <w:pPr>
        <w:pStyle w:val="BodyText"/>
      </w:pPr>
      <w:r>
        <w:t>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14:paraId="7C3DE3C8" w14:textId="77777777" w:rsidR="00491F6E" w:rsidRDefault="00491F6E" w:rsidP="00491F6E">
      <w:pPr>
        <w:pStyle w:val="BodyText"/>
      </w:pPr>
      <w:r>
        <w:t> </w:t>
      </w:r>
    </w:p>
    <w:p w14:paraId="6D58740D" w14:textId="77777777" w:rsidR="00491F6E" w:rsidRDefault="00491F6E" w:rsidP="00491F6E">
      <w:pPr>
        <w:pStyle w:val="Heading2"/>
      </w:pPr>
      <w:bookmarkStart w:id="75" w:name="outcomes"/>
      <w:bookmarkEnd w:id="73"/>
      <w:r>
        <w:t>Outcomes</w:t>
      </w:r>
    </w:p>
    <w:p w14:paraId="7569156C" w14:textId="52C827D7" w:rsidR="00491F6E" w:rsidRDefault="00491F6E" w:rsidP="00491F6E">
      <w:pPr>
        <w:pStyle w:val="FirstParagraph"/>
      </w:pPr>
      <w:r>
        <w:t>We considered five outcomes as part of this analysis: probable Alzheimer’s disease, possible Alzheimer’s disease, vascular dementia, other dementia</w:t>
      </w:r>
      <w:ins w:id="76" w:author="Yoav Ben-Shlomo" w:date="2021-09-21T17:30:00Z">
        <w:r w:rsidR="00323159">
          <w:t>s</w:t>
        </w:r>
      </w:ins>
      <w:r>
        <w:t>,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14:paraId="5B67D66E" w14:textId="77777777" w:rsidR="00491F6E" w:rsidRDefault="00491F6E" w:rsidP="00491F6E">
      <w:pPr>
        <w:pStyle w:val="BodyText"/>
      </w:pPr>
      <w:r>
        <w:t> </w:t>
      </w:r>
    </w:p>
    <w:p w14:paraId="399A2017" w14:textId="77777777" w:rsidR="00491F6E" w:rsidRDefault="00491F6E" w:rsidP="00491F6E">
      <w:pPr>
        <w:pStyle w:val="Heading2"/>
      </w:pPr>
      <w:bookmarkStart w:id="77" w:name="covariates"/>
      <w:bookmarkEnd w:id="75"/>
      <w:r>
        <w:t>Covariates</w:t>
      </w:r>
    </w:p>
    <w:p w14:paraId="68CDDBEF" w14:textId="6209D9A2" w:rsidR="00491F6E" w:rsidRDefault="00491F6E" w:rsidP="00491F6E">
      <w:pPr>
        <w:pStyle w:val="FirstParagraph"/>
      </w:pPr>
      <w:r>
        <w:t>The analysis was adjusted for a range of baseline covariates including sex, grouped year of entry into the cohort (&lt;=2000, 2001-2005, 2006-2010, &gt;2010), Charlson co-morbidity index, Index of Multiple Deprivation (IMD), consultation rate, alcohol</w:t>
      </w:r>
      <w:ins w:id="78" w:author="Julian Higgins" w:date="2021-09-22T17:59:00Z">
        <w:r w:rsidR="00EB046D">
          <w:t xml:space="preserve"> use</w:t>
        </w:r>
      </w:ins>
      <w:r>
        <w:t xml:space="preserve"> (current, former, never), smoking (current, former, never), BMI, baseline total cholesterol, and history of cardiovascular disease, coronary bypass surgery, coronary artery disease, peripheral arterial disease, hypertension, chronic kidney disease, and Type 1 and Type 2 diabetes. </w:t>
      </w:r>
      <w:ins w:id="79" w:author="Yoav Ben-Shlomo" w:date="2021-09-21T17:31:00Z">
        <w:r w:rsidR="00F62EBC">
          <w:t>These variables were selected as potential confounders between</w:t>
        </w:r>
      </w:ins>
      <w:ins w:id="80" w:author="Yoav Ben-Shlomo" w:date="2021-09-21T17:32:00Z">
        <w:r w:rsidR="00F62EBC">
          <w:t xml:space="preserve"> dementia outcomes and </w:t>
        </w:r>
        <w:r w:rsidR="00F0643F">
          <w:t>use of statin.</w:t>
        </w:r>
      </w:ins>
      <w:ins w:id="81" w:author="Yoav Ben-Shlomo" w:date="2021-09-21T17:31:00Z">
        <w:r w:rsidR="00F62EBC">
          <w:t xml:space="preserve"> </w:t>
        </w:r>
      </w:ins>
      <w:r>
        <w:t xml:space="preserve">All covariates were determined at </w:t>
      </w:r>
      <w:ins w:id="82" w:author="Julian Higgins" w:date="2021-09-22T17:59:00Z">
        <w:r w:rsidR="00EB046D">
          <w:t xml:space="preserve">the </w:t>
        </w:r>
      </w:ins>
      <w:r>
        <w:t xml:space="preserve">index </w:t>
      </w:r>
      <w:ins w:id="83" w:author="Julian Higgins" w:date="2021-09-22T17:59:00Z">
        <w:r w:rsidR="00EB046D">
          <w:t xml:space="preserve">date </w:t>
        </w:r>
      </w:ins>
      <w:r>
        <w:t>and definitions for each can be found in Supplementary Table 2.</w:t>
      </w:r>
    </w:p>
    <w:p w14:paraId="3C7B47E6" w14:textId="77777777" w:rsidR="00491F6E" w:rsidRDefault="00491F6E" w:rsidP="00491F6E">
      <w:pPr>
        <w:pStyle w:val="BodyText"/>
      </w:pPr>
      <w:r>
        <w:lastRenderedPageBreak/>
        <w:t> </w:t>
      </w:r>
    </w:p>
    <w:p w14:paraId="608227DB" w14:textId="77777777" w:rsidR="00491F6E" w:rsidRDefault="00491F6E" w:rsidP="00491F6E">
      <w:pPr>
        <w:pStyle w:val="Heading2"/>
      </w:pPr>
      <w:bookmarkStart w:id="84" w:name="analysis-plan"/>
      <w:bookmarkEnd w:id="77"/>
      <w:r>
        <w:t>Analysis plan</w:t>
      </w:r>
    </w:p>
    <w:p w14:paraId="7C3FEC93" w14:textId="457AAAB4" w:rsidR="00491F6E" w:rsidRDefault="00491F6E" w:rsidP="00491F6E">
      <w:pPr>
        <w:pStyle w:val="FirstParagraph"/>
      </w:pPr>
      <w:r>
        <w:t xml:space="preserve">All analyses were performed in STATA 15. Cox proportional hazard models with a time-varying treatment indicator were used to estimate the hazard ratio and corresponding 95% confidence intervals, allowing for potential clustering of outcomes by practice. Participant’s age was used as the time axis for all models.(19–21) To observe the effect of adjusting for additional covariates, we compared models adjusted for age only and age and sex </w:t>
      </w:r>
      <w:del w:id="85" w:author="Julian Higgins" w:date="2021-09-22T18:00:00Z">
        <w:r w:rsidDel="005E0B3A">
          <w:delText>to</w:delText>
        </w:r>
      </w:del>
      <w:ins w:id="86" w:author="Julian Higgins" w:date="2021-09-22T18:00:00Z">
        <w:r w:rsidR="005E0B3A">
          <w:t>with</w:t>
        </w:r>
      </w:ins>
      <w:r>
        <w:t xml:space="preserve"> the fully adjusted model. Additional analyses stratified by outcome and drug class were also performed.</w:t>
      </w:r>
    </w:p>
    <w:p w14:paraId="3B63B272" w14:textId="77777777" w:rsidR="00491F6E" w:rsidRDefault="00491F6E" w:rsidP="00491F6E">
      <w:pPr>
        <w:pStyle w:val="BodyText"/>
      </w:pPr>
      <w:r>
        <w:t xml:space="preserve">In the case of missing data, we used multiple imputation by chained equations (MICE) in STATA to create 20 imputed datasets.(22) All covariates included in the analytic model were also included in the imputation model.(23) The full imputation model is available for inspection (See </w:t>
      </w:r>
      <w:hyperlink w:anchor="data-code-avail">
        <w:r>
          <w:rPr>
            <w:rStyle w:val="Hyperlink"/>
          </w:rPr>
          <w:t>Data/Code availability</w:t>
        </w:r>
      </w:hyperlink>
      <w:r>
        <w:t xml:space="preserve"> section).</w:t>
      </w:r>
    </w:p>
    <w:p w14:paraId="7AC1A0BE" w14:textId="77777777" w:rsidR="00491F6E" w:rsidRDefault="00491F6E" w:rsidP="00491F6E">
      <w:pPr>
        <w:pStyle w:val="BodyText"/>
      </w:pPr>
      <w:r>
        <w:t> </w:t>
      </w:r>
    </w:p>
    <w:p w14:paraId="7140975A" w14:textId="77777777" w:rsidR="00491F6E" w:rsidRDefault="00491F6E" w:rsidP="00491F6E">
      <w:pPr>
        <w:pStyle w:val="Heading2"/>
      </w:pPr>
      <w:bookmarkStart w:id="87" w:name="sensitivity-analyses"/>
      <w:bookmarkEnd w:id="84"/>
      <w:r>
        <w:t>Sensitivity analyses</w:t>
      </w:r>
    </w:p>
    <w:p w14:paraId="55FB3B20" w14:textId="1FC3EB3F" w:rsidR="00491F6E" w:rsidRDefault="00491F6E" w:rsidP="00491F6E">
      <w:pPr>
        <w:pStyle w:val="FirstParagraph"/>
      </w:pPr>
      <w:r>
        <w:t xml:space="preserve">We performed several sensitivity analyses. As statins are contraindicated in pregnancy,(24) we ran the models described above but excluding participants below the age of 55. Given the different ability of lipophilic statins to cross the blood-brain barrier,(25) we further stratified the statin exposure group into lipophilic (Atorvastatin, Lovastatin, Simvastatin, Cerivastatin) and hydrophilic (Pravastatin, Rosuvastatin, Fluvastatin) statins. Finally, we included three </w:t>
      </w:r>
      <w:del w:id="88" w:author="Julian Higgins" w:date="2021-09-22T18:01:00Z">
        <w:r w:rsidDel="0018321E">
          <w:delText xml:space="preserve">control </w:delText>
        </w:r>
      </w:del>
      <w:ins w:id="89" w:author="Julian Higgins" w:date="2021-09-22T18:01:00Z">
        <w:r w:rsidR="0018321E">
          <w:t xml:space="preserve">alternative </w:t>
        </w:r>
      </w:ins>
      <w:r>
        <w:t>outcomes with known associations with statin use</w:t>
      </w:r>
      <w:ins w:id="90" w:author="Julian Higgins" w:date="2021-09-22T18:01:00Z">
        <w:r w:rsidR="0018321E">
          <w:t xml:space="preserve"> as positive or negative </w:t>
        </w:r>
        <w:commentRangeStart w:id="91"/>
        <w:r w:rsidR="0018321E">
          <w:t>controls</w:t>
        </w:r>
      </w:ins>
      <w:del w:id="92" w:author="Julian Higgins" w:date="2021-09-22T18:00:00Z">
        <w:r w:rsidDel="0018321E">
          <w:delText>.</w:delText>
        </w:r>
      </w:del>
      <w:ins w:id="93" w:author="Julian Higgins" w:date="2021-09-22T18:00:00Z">
        <w:r w:rsidR="0018321E">
          <w:t xml:space="preserve"> </w:t>
        </w:r>
      </w:ins>
      <w:commentRangeEnd w:id="91"/>
      <w:ins w:id="94" w:author="Julian Higgins" w:date="2021-09-22T18:02:00Z">
        <w:r w:rsidR="0018321E">
          <w:rPr>
            <w:rStyle w:val="CommentReference"/>
          </w:rPr>
          <w:commentReference w:id="91"/>
        </w:r>
      </w:ins>
      <w:del w:id="95" w:author="Julian Higgins" w:date="2021-09-22T18:02:00Z">
        <w:r w:rsidDel="0018321E">
          <w:delText xml:space="preserve">(26,27) </w:delText>
        </w:r>
      </w:del>
      <w:del w:id="96" w:author="Julian Higgins" w:date="2021-09-22T18:00:00Z">
        <w:r w:rsidDel="0018321E">
          <w:delText>U</w:delText>
        </w:r>
      </w:del>
      <w:ins w:id="97" w:author="Julian Higgins" w:date="2021-09-22T18:00:00Z">
        <w:r w:rsidR="0018321E">
          <w:t>u</w:t>
        </w:r>
      </w:ins>
      <w:r>
        <w:t>sing the fully adjusted model</w:t>
      </w:r>
      <w:ins w:id="98" w:author="Julian Higgins" w:date="2021-09-22T18:01:00Z">
        <w:r w:rsidR="0018321E">
          <w:t>:</w:t>
        </w:r>
      </w:ins>
      <w:del w:id="99" w:author="Julian Higgins" w:date="2021-09-22T18:01:00Z">
        <w:r w:rsidDel="0018321E">
          <w:delText>, we investig</w:delText>
        </w:r>
      </w:del>
      <w:ins w:id="100" w:author="Julian Higgins" w:date="2021-09-22T18:01:00Z">
        <w:r w:rsidR="0018321E">
          <w:t xml:space="preserve"> </w:t>
        </w:r>
      </w:ins>
      <w:del w:id="101" w:author="Julian Higgins" w:date="2021-09-22T18:01:00Z">
        <w:r w:rsidDel="0018321E">
          <w:delText xml:space="preserve">ated the association between LRA and </w:delText>
        </w:r>
      </w:del>
      <w:r>
        <w:t>back pain (negative control), ischaemic heart disease (positive protective control), and Type 2 diabetes (positive harmful control)</w:t>
      </w:r>
      <w:ins w:id="102" w:author="Julian Higgins" w:date="2021-09-22T18:02:00Z">
        <w:r w:rsidR="0018321E" w:rsidRPr="0018321E">
          <w:t xml:space="preserve"> </w:t>
        </w:r>
        <w:r w:rsidR="0018321E">
          <w:t>(26,27)</w:t>
        </w:r>
      </w:ins>
      <w:r>
        <w:t>.</w:t>
      </w:r>
    </w:p>
    <w:p w14:paraId="221815F7" w14:textId="77777777" w:rsidR="00491F6E" w:rsidRDefault="00491F6E" w:rsidP="00491F6E">
      <w:pPr>
        <w:pStyle w:val="BodyText"/>
      </w:pPr>
      <w:r>
        <w:t> </w:t>
      </w:r>
    </w:p>
    <w:p w14:paraId="110F6852" w14:textId="77777777" w:rsidR="00491F6E" w:rsidRDefault="00491F6E" w:rsidP="00491F6E">
      <w:r>
        <w:br w:type="page"/>
      </w:r>
    </w:p>
    <w:p w14:paraId="1721BF20" w14:textId="77777777" w:rsidR="00491F6E" w:rsidRDefault="00491F6E" w:rsidP="00491F6E">
      <w:pPr>
        <w:pStyle w:val="Heading1"/>
      </w:pPr>
      <w:bookmarkStart w:id="103" w:name="results"/>
      <w:bookmarkEnd w:id="34"/>
      <w:bookmarkEnd w:id="87"/>
      <w:r>
        <w:lastRenderedPageBreak/>
        <w:t>Results</w:t>
      </w:r>
    </w:p>
    <w:p w14:paraId="04ADDDFC" w14:textId="77777777" w:rsidR="00491F6E" w:rsidRDefault="00491F6E" w:rsidP="00491F6E">
      <w:pPr>
        <w:pStyle w:val="Heading2"/>
      </w:pPr>
      <w:bookmarkStart w:id="104" w:name="patient-characteristics"/>
      <w:r>
        <w:t>Patient characteristics</w:t>
      </w:r>
    </w:p>
    <w:p w14:paraId="1D29B83C" w14:textId="68EBB2BF" w:rsidR="00491F6E" w:rsidRDefault="00491F6E" w:rsidP="00491F6E">
      <w:pPr>
        <w:pStyle w:val="FirstParagraph"/>
      </w:pPr>
      <w:r>
        <w:t>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w:t>
      </w:r>
      <w:ins w:id="105" w:author="Julian Higgins" w:date="2021-09-22T18:03:00Z">
        <w:r w:rsidR="00611E4F">
          <w:t xml:space="preserve"> the</w:t>
        </w:r>
      </w:ins>
      <w:r>
        <w:t xml:space="preserve"> index </w:t>
      </w:r>
      <w:ins w:id="106" w:author="Julian Higgins" w:date="2021-09-22T18:03:00Z">
        <w:r w:rsidR="00611E4F">
          <w:t xml:space="preserve">date </w:t>
        </w:r>
      </w:ins>
      <w:r>
        <w:t>was 57 years (</w:t>
      </w:r>
      <w:ins w:id="107" w:author="Julian Higgins" w:date="2021-09-22T18:03:00Z">
        <w:r w:rsidR="00611E4F">
          <w:t>i</w:t>
        </w:r>
      </w:ins>
      <w:del w:id="108" w:author="Julian Higgins" w:date="2021-09-22T18:03:00Z">
        <w:r w:rsidDel="00611E4F">
          <w:delText>I</w:delText>
        </w:r>
      </w:del>
      <w:r>
        <w:t>nter</w:t>
      </w:r>
      <w:del w:id="109" w:author="Julian Higgins" w:date="2021-09-22T18:03:00Z">
        <w:r w:rsidDel="00611E4F">
          <w:delText xml:space="preserve"> </w:delText>
        </w:r>
      </w:del>
      <w:r>
        <w:t>quartile range (IQR):48-67) and participants were followed up for a median of 5.9 years (IQR:2.7-9.7). During follow-up, an all-cause dementia diagnosis was recorded for 41,830 patients (12,647 probable Alzheimer’s disease, 9,954 possible Alzheimer’s disease, 8,466 vascular dementia, 10,763 other dementia). The distribution of baseline characteristics across the drug classes can be seen in Table 1.</w:t>
      </w:r>
    </w:p>
    <w:p w14:paraId="648D854D" w14:textId="77777777" w:rsidR="00491F6E" w:rsidRDefault="00491F6E" w:rsidP="00491F6E">
      <w:pPr>
        <w:pStyle w:val="BodyText"/>
      </w:pPr>
      <w:r>
        <w:t>Most participants (98.1%) prescribed a lipid-regulating agent were prescribed a statin. We excluded the “Ezetimibe and statins” and “Nicotinic acid groups” classes from subsequent analysis based on the extremely small number of participants in these groups (Table 1). The stopping, addition and switching of drug classes was common across all exposure groups (Supplementary Table 3).</w:t>
      </w:r>
    </w:p>
    <w:p w14:paraId="243FBAF5" w14:textId="77777777" w:rsidR="00491F6E" w:rsidRDefault="00491F6E" w:rsidP="00491F6E">
      <w:pPr>
        <w:pStyle w:val="BodyText"/>
      </w:pPr>
      <w:r>
        <w:t> </w:t>
      </w:r>
    </w:p>
    <w:p w14:paraId="3BF416A1" w14:textId="77777777" w:rsidR="00491F6E" w:rsidRDefault="00491F6E" w:rsidP="00491F6E">
      <w:pPr>
        <w:pStyle w:val="Heading2"/>
      </w:pPr>
      <w:bookmarkStart w:id="110" w:name="missing-data"/>
      <w:bookmarkEnd w:id="104"/>
      <w:r>
        <w:t>Missing data</w:t>
      </w:r>
    </w:p>
    <w:p w14:paraId="1E14FF39" w14:textId="41AB4AD8" w:rsidR="00491F6E" w:rsidRDefault="00491F6E" w:rsidP="00491F6E">
      <w:pPr>
        <w:pStyle w:val="FirstParagraph"/>
      </w:pPr>
      <w:r>
        <w:t xml:space="preserve">Full covariate information was available for 450,234 participants (26.7%). Five key variables had some missing data: IMD 2010 score, a proxy for socioeconomic position that is measured as </w:t>
      </w:r>
      <w:proofErr w:type="spellStart"/>
      <w:r>
        <w:t>twentiles</w:t>
      </w:r>
      <w:proofErr w:type="spellEnd"/>
      <w:r>
        <w:t xml:space="preserve"> with 1 indicating the least deprived and 20 indicating the most deprived, was missing for 625,788 participants (37.1%), because it is only recorded for </w:t>
      </w:r>
      <w:ins w:id="111" w:author="Yoav Ben-Shlomo" w:date="2021-09-21T17:34:00Z">
        <w:r w:rsidR="003441C0">
          <w:t xml:space="preserve">selected </w:t>
        </w:r>
      </w:ins>
      <w:r>
        <w:t>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14:paraId="268FF44B" w14:textId="77777777" w:rsidR="00491F6E" w:rsidRDefault="00491F6E" w:rsidP="00491F6E">
      <w:pPr>
        <w:pStyle w:val="BodyText"/>
      </w:pPr>
      <w:r>
        <w:t> </w:t>
      </w:r>
    </w:p>
    <w:p w14:paraId="7B9B98C4" w14:textId="77777777" w:rsidR="00491F6E" w:rsidRDefault="00491F6E" w:rsidP="00491F6E">
      <w:pPr>
        <w:pStyle w:val="Heading2"/>
      </w:pPr>
      <w:bookmarkStart w:id="112" w:name="primary-analysis"/>
      <w:bookmarkEnd w:id="110"/>
      <w:r>
        <w:t>Primary analysis</w:t>
      </w:r>
    </w:p>
    <w:p w14:paraId="1B4087E6" w14:textId="77777777" w:rsidR="00491F6E" w:rsidRDefault="00491F6E" w:rsidP="00491F6E">
      <w:pPr>
        <w:pStyle w:val="FirstParagraph"/>
      </w:pPr>
      <w:r>
        <w:rPr>
          <w:b/>
          <w:bCs/>
        </w:rPr>
        <w:t>Alzheimer’s disease</w:t>
      </w:r>
    </w:p>
    <w:p w14:paraId="15AA3D3A" w14:textId="57B97B48" w:rsidR="00491F6E" w:rsidRDefault="00491F6E" w:rsidP="00491F6E">
      <w:pPr>
        <w:pStyle w:val="BodyText"/>
      </w:pPr>
      <w:r>
        <w:t xml:space="preserve">As shown in Figure 1, our results show little evidence of an effect of lipid-regulating agents on probable (HR:0.98, 95%CI:0.94-1.01) </w:t>
      </w:r>
      <w:del w:id="113" w:author="Julian Higgins" w:date="2021-09-22T18:04:00Z">
        <w:r w:rsidDel="00B57AE9">
          <w:delText xml:space="preserve">and </w:delText>
        </w:r>
      </w:del>
      <w:ins w:id="114" w:author="Julian Higgins" w:date="2021-09-22T18:04:00Z">
        <w:r w:rsidR="00B57AE9">
          <w:t xml:space="preserve">or </w:t>
        </w:r>
      </w:ins>
      <w:r>
        <w:t xml:space="preserve">possible (HR:0.97, 95%CI:0.93-1.01) Alzheimer’s disease when compared with no treatment, except for </w:t>
      </w:r>
      <w:ins w:id="115" w:author="Yoav Ben-Shlomo" w:date="2021-09-21T17:37:00Z">
        <w:r w:rsidR="004848E1">
          <w:t>a</w:t>
        </w:r>
        <w:r w:rsidR="00927213">
          <w:t xml:space="preserve">n adverse association between </w:t>
        </w:r>
      </w:ins>
      <w:r>
        <w:t xml:space="preserve">fibrates </w:t>
      </w:r>
      <w:del w:id="116" w:author="Yoav Ben-Shlomo" w:date="2021-09-21T17:37:00Z">
        <w:r w:rsidDel="00927213">
          <w:delText xml:space="preserve">on </w:delText>
        </w:r>
      </w:del>
      <w:ins w:id="117" w:author="Yoav Ben-Shlomo" w:date="2021-09-21T17:37:00Z">
        <w:r w:rsidR="00927213">
          <w:t xml:space="preserve">and </w:t>
        </w:r>
      </w:ins>
      <w:r>
        <w:t>probable Alzheimer’s disease (HR:1.28, 95%CI:1.08-1.52).</w:t>
      </w:r>
    </w:p>
    <w:p w14:paraId="3EFB962A" w14:textId="77777777" w:rsidR="00491F6E" w:rsidRDefault="00491F6E" w:rsidP="00491F6E">
      <w:pPr>
        <w:pStyle w:val="BodyText"/>
      </w:pPr>
      <w:r>
        <w:t> </w:t>
      </w:r>
    </w:p>
    <w:p w14:paraId="54BC96A8" w14:textId="77777777" w:rsidR="00491F6E" w:rsidRDefault="00491F6E" w:rsidP="00491F6E">
      <w:pPr>
        <w:pStyle w:val="BodyText"/>
      </w:pPr>
      <w:r>
        <w:rPr>
          <w:b/>
          <w:bCs/>
        </w:rPr>
        <w:t>Non-Alzheimer’s disease dementias</w:t>
      </w:r>
    </w:p>
    <w:p w14:paraId="61EC9D38" w14:textId="77777777" w:rsidR="00491F6E" w:rsidRDefault="00491F6E" w:rsidP="00491F6E">
      <w:pPr>
        <w:pStyle w:val="BodyText"/>
      </w:pPr>
      <w:r>
        <w:lastRenderedPageBreak/>
        <w:t xml:space="preserve">In contrast to the findings for Alzheimer’s disease outcomes, lipid-regulating agents were associated with an increased risk of a subsequent diagnosis of vascular dementia (HR:1.81, 95%CI:1.73-1.89) or </w:t>
      </w:r>
      <w:proofErr w:type="gramStart"/>
      <w:r>
        <w:t>other</w:t>
      </w:r>
      <w:proofErr w:type="gramEnd"/>
      <w:r>
        <w:t xml:space="preserve"> dementia (HR:1.19, 95%CI:1.15-1.24). Again, this effect was driven mainly by the any statin subgroup, but there was some evidence that ezetimibe was associated with an increased risk of vascular (HR:2.33, 95%CI:1.11-4.89) and other (HR:1.88, 95%CI:1.01-3.5) dementia.</w:t>
      </w:r>
    </w:p>
    <w:p w14:paraId="4D5866A7" w14:textId="77777777" w:rsidR="00491F6E" w:rsidRDefault="00491F6E" w:rsidP="00491F6E">
      <w:pPr>
        <w:pStyle w:val="BodyText"/>
      </w:pPr>
      <w:r>
        <w:t> </w:t>
      </w:r>
    </w:p>
    <w:p w14:paraId="5366F16E" w14:textId="77777777" w:rsidR="00491F6E" w:rsidRDefault="00491F6E" w:rsidP="00491F6E">
      <w:pPr>
        <w:pStyle w:val="BodyText"/>
      </w:pPr>
      <w:r>
        <w:rPr>
          <w:b/>
          <w:bCs/>
        </w:rPr>
        <w:t>All-cause dementia</w:t>
      </w:r>
    </w:p>
    <w:p w14:paraId="2F48DDDB" w14:textId="190002B4" w:rsidR="00491F6E" w:rsidRDefault="00491F6E" w:rsidP="00491F6E">
      <w:pPr>
        <w:pStyle w:val="BodyText"/>
      </w:pPr>
      <w:r>
        <w:t xml:space="preserve">For the composite all-cause dementia outcome, we found treatment with a lipid-regulating agent was associated with a slightly increased risk (HR:1.17, 95%CI:1.14-1.19), </w:t>
      </w:r>
      <w:ins w:id="118" w:author="Julian Higgins" w:date="2021-09-22T18:06:00Z">
        <w:r w:rsidR="00B57AE9">
          <w:t xml:space="preserve">which lies </w:t>
        </w:r>
      </w:ins>
      <w:ins w:id="119" w:author="Yoav Ben-Shlomo" w:date="2021-09-21T17:38:00Z">
        <w:del w:id="120" w:author="Julian Higgins" w:date="2021-09-22T18:06:00Z">
          <w:r w:rsidR="005E3CC8" w:rsidDel="00B57AE9">
            <w:delText xml:space="preserve">as expected </w:delText>
          </w:r>
        </w:del>
        <w:r w:rsidR="007A1A67">
          <w:t>betwee</w:t>
        </w:r>
      </w:ins>
      <w:ins w:id="121" w:author="Yoav Ben-Shlomo" w:date="2021-09-21T17:39:00Z">
        <w:r w:rsidR="007A1A67">
          <w:t xml:space="preserve">n the associations </w:t>
        </w:r>
      </w:ins>
      <w:del w:id="122" w:author="Yoav Ben-Shlomo" w:date="2021-09-21T17:39:00Z">
        <w:r w:rsidDel="007A1A67">
          <w:delText xml:space="preserve">but the magnitude of the association was not as extreme as </w:delText>
        </w:r>
      </w:del>
      <w:ins w:id="123" w:author="Yoav Ben-Shlomo" w:date="2021-09-21T17:39:00Z">
        <w:r w:rsidR="007A1A67">
          <w:t xml:space="preserve">for the Alzheimer and </w:t>
        </w:r>
        <w:r w:rsidR="00FA425F">
          <w:t xml:space="preserve">non-Alzheimer </w:t>
        </w:r>
      </w:ins>
      <w:del w:id="124" w:author="Yoav Ben-Shlomo" w:date="2021-09-21T17:39:00Z">
        <w:r w:rsidDel="007A1A67">
          <w:delText>that observed for the v</w:delText>
        </w:r>
        <w:r w:rsidDel="00FA425F">
          <w:delText xml:space="preserve">ascular </w:delText>
        </w:r>
      </w:del>
      <w:r>
        <w:t xml:space="preserve">dementia </w:t>
      </w:r>
      <w:del w:id="125" w:author="Julian Higgins" w:date="2021-09-22T18:06:00Z">
        <w:r w:rsidDel="003C71BA">
          <w:delText>subgroup</w:delText>
        </w:r>
      </w:del>
      <w:ins w:id="126" w:author="Yoav Ben-Shlomo" w:date="2021-09-21T17:39:00Z">
        <w:del w:id="127" w:author="Julian Higgins" w:date="2021-09-22T18:06:00Z">
          <w:r w:rsidR="00FA425F" w:rsidDel="003C71BA">
            <w:delText>s</w:delText>
          </w:r>
        </w:del>
      </w:ins>
      <w:ins w:id="128" w:author="Julian Higgins" w:date="2021-09-22T18:06:00Z">
        <w:r w:rsidR="003C71BA">
          <w:t>outcomes</w:t>
        </w:r>
        <w:r w:rsidR="003C71BA" w:rsidRPr="00B57AE9">
          <w:t xml:space="preserve"> </w:t>
        </w:r>
        <w:r w:rsidR="00B57AE9">
          <w:t>as would be expected</w:t>
        </w:r>
      </w:ins>
      <w:r>
        <w:t>. There was also some evidence that fibrates were associated with increased risk of all-cause dementia (HR:1.28, 95%CI:1.08-1.52).</w:t>
      </w:r>
    </w:p>
    <w:p w14:paraId="1973ECAF" w14:textId="77777777" w:rsidR="00491F6E" w:rsidRDefault="00491F6E" w:rsidP="00491F6E">
      <w:pPr>
        <w:pStyle w:val="BodyText"/>
      </w:pPr>
      <w:r>
        <w:t> </w:t>
      </w:r>
    </w:p>
    <w:p w14:paraId="0F4BAC0D" w14:textId="77777777" w:rsidR="00491F6E" w:rsidRDefault="00491F6E" w:rsidP="00491F6E">
      <w:pPr>
        <w:pStyle w:val="Heading2"/>
      </w:pPr>
      <w:bookmarkStart w:id="129" w:name="sensitivity-analyses-1"/>
      <w:bookmarkEnd w:id="112"/>
      <w:r>
        <w:t>Sensitivity analyses</w:t>
      </w:r>
    </w:p>
    <w:p w14:paraId="65142438" w14:textId="44D8E697" w:rsidR="00491F6E" w:rsidRDefault="00491F6E" w:rsidP="00491F6E">
      <w:pPr>
        <w:pStyle w:val="FirstParagraph"/>
      </w:pPr>
      <w:r>
        <w:t xml:space="preserve">Adjustment for additional covariates beyond age and sex had a limited impact (Supplementary Figure 3), except for the </w:t>
      </w:r>
      <w:ins w:id="130" w:author="Julian Higgins" w:date="2021-09-22T18:06:00Z">
        <w:r w:rsidR="003C71BA">
          <w:t>p</w:t>
        </w:r>
      </w:ins>
      <w:del w:id="131" w:author="Julian Higgins" w:date="2021-09-22T18:06:00Z">
        <w:r w:rsidDel="003C71BA">
          <w:delText>P</w:delText>
        </w:r>
      </w:del>
      <w:r>
        <w:t>robable Alzheimer’s disease outcome, where the full adjustment attenuated to the null the protective effect observed when adjusting only for age and sex.</w:t>
      </w:r>
    </w:p>
    <w:p w14:paraId="50BE6CB5" w14:textId="6FF4DF64" w:rsidR="00491F6E" w:rsidRDefault="00491F6E" w:rsidP="00491F6E">
      <w:pPr>
        <w:pStyle w:val="BodyText"/>
      </w:pPr>
      <w:r>
        <w:t xml:space="preserve">Removing participants aged 55 and under at </w:t>
      </w:r>
      <w:ins w:id="132" w:author="Julian Higgins" w:date="2021-09-22T18:07:00Z">
        <w:r w:rsidR="003C71BA">
          <w:t xml:space="preserve">the </w:t>
        </w:r>
      </w:ins>
      <w:r>
        <w:t xml:space="preserve">index </w:t>
      </w:r>
      <w:ins w:id="133" w:author="Julian Higgins" w:date="2021-09-22T18:07:00Z">
        <w:r w:rsidR="003C71BA">
          <w:t xml:space="preserve">date </w:t>
        </w:r>
      </w:ins>
      <w:r>
        <w:t xml:space="preserve">from our analysis had minimal effect on our estimates (Supplementary Figure 4). When stratifying by statin properties, hydrophilic statins were less harmful </w:t>
      </w:r>
      <w:ins w:id="134" w:author="Julian Higgins" w:date="2021-09-22T18:07:00Z">
        <w:r w:rsidR="003C71BA">
          <w:t>in relation to</w:t>
        </w:r>
      </w:ins>
      <w:del w:id="135" w:author="Julian Higgins" w:date="2021-09-22T18:07:00Z">
        <w:r w:rsidDel="003C71BA">
          <w:delText>in</w:delText>
        </w:r>
      </w:del>
      <w:r>
        <w:t xml:space="preserve"> the any, vascular and other dementia outcomes compared </w:t>
      </w:r>
      <w:del w:id="136" w:author="Julian Higgins" w:date="2021-09-22T18:07:00Z">
        <w:r w:rsidDel="003C71BA">
          <w:delText>to</w:delText>
        </w:r>
      </w:del>
      <w:ins w:id="137" w:author="Julian Higgins" w:date="2021-09-22T18:07:00Z">
        <w:r w:rsidR="003C71BA">
          <w:t>with</w:t>
        </w:r>
      </w:ins>
      <w:r>
        <w:t xml:space="preserve"> lipophilic statins (Supplementary Figure 5). Additionally, in the Alzheimer’s disease outcomes, hydrophilic statins had a small protective effect, compared </w:t>
      </w:r>
      <w:del w:id="138" w:author="Julian Higgins" w:date="2021-09-22T18:07:00Z">
        <w:r w:rsidDel="003C71BA">
          <w:delText>to</w:delText>
        </w:r>
      </w:del>
      <w:ins w:id="139" w:author="Julian Higgins" w:date="2021-09-22T18:07:00Z">
        <w:r w:rsidR="003C71BA">
          <w:t>with</w:t>
        </w:r>
      </w:ins>
      <w:r>
        <w:t xml:space="preserve"> the absence of evidence for an effect for lipophilic statins.</w:t>
      </w:r>
    </w:p>
    <w:p w14:paraId="345D38F7" w14:textId="77777777" w:rsidR="00491F6E" w:rsidRDefault="00491F6E" w:rsidP="00491F6E">
      <w:pPr>
        <w:pStyle w:val="BodyText"/>
      </w:pPr>
      <w:r>
        <w:t>For our control outcomes (Supplementary Figure 6), there was some evidence that patients prescribed a lipid-regulating agent had an increased risk of back pain (HR: 1.04, 95%CI: 1.03-1.05), ischaemic heart disease (HR: 1.62, 95%CI: 1.59-1.64) and Type 2 diabetes (HR: 1.50, 95%CI: 1.48-1.51).</w:t>
      </w:r>
    </w:p>
    <w:p w14:paraId="775F3411" w14:textId="77777777" w:rsidR="00491F6E" w:rsidRDefault="00491F6E" w:rsidP="00491F6E">
      <w:r>
        <w:br w:type="page"/>
      </w:r>
    </w:p>
    <w:p w14:paraId="1A5D764D" w14:textId="77777777" w:rsidR="00491F6E" w:rsidRDefault="00491F6E" w:rsidP="00491F6E">
      <w:pPr>
        <w:pStyle w:val="Heading1"/>
      </w:pPr>
      <w:bookmarkStart w:id="140" w:name="discussion"/>
      <w:bookmarkEnd w:id="103"/>
      <w:bookmarkEnd w:id="129"/>
      <w:r>
        <w:lastRenderedPageBreak/>
        <w:t>Discussion</w:t>
      </w:r>
    </w:p>
    <w:p w14:paraId="0E9020D9" w14:textId="77777777" w:rsidR="00491F6E" w:rsidRDefault="00491F6E" w:rsidP="00491F6E">
      <w:pPr>
        <w:pStyle w:val="Heading2"/>
      </w:pPr>
      <w:bookmarkStart w:id="141" w:name="main-findings"/>
      <w:r>
        <w:t>Main findings</w:t>
      </w:r>
    </w:p>
    <w:p w14:paraId="4A48D323" w14:textId="4FEE73BB" w:rsidR="00491F6E" w:rsidRDefault="00491F6E" w:rsidP="00491F6E">
      <w:pPr>
        <w:pStyle w:val="FirstParagraph"/>
      </w:pPr>
      <w:r>
        <w:t xml:space="preserve">There was little evidence that lipid-regulating agents had any observed effect on probable and possible Alzheimer’s when compared with no treatment, but some evidence they were associated with an increased risk of an all-cause dementia, </w:t>
      </w:r>
      <w:ins w:id="142" w:author="Yoav Ben-Shlomo" w:date="2021-09-21T17:41:00Z">
        <w:r w:rsidR="00C776B2">
          <w:t xml:space="preserve">secondary to their association with </w:t>
        </w:r>
      </w:ins>
      <w:r>
        <w:t xml:space="preserve">vascular </w:t>
      </w:r>
      <w:del w:id="143" w:author="Yoav Ben-Shlomo" w:date="2021-09-21T17:41:00Z">
        <w:r w:rsidDel="00C776B2">
          <w:delText xml:space="preserve">dementia </w:delText>
        </w:r>
      </w:del>
      <w:r>
        <w:t>and other dementia diagnosis. The effect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 while fibrates were associated with increased risk of all-cause dementia and probable Alzheimer’s disease.</w:t>
      </w:r>
    </w:p>
    <w:p w14:paraId="66D8C94B" w14:textId="77777777" w:rsidR="00491F6E" w:rsidRDefault="00491F6E" w:rsidP="00491F6E">
      <w:pPr>
        <w:pStyle w:val="BodyText"/>
      </w:pPr>
      <w:r>
        <w:t> </w:t>
      </w:r>
    </w:p>
    <w:p w14:paraId="25AF2B73" w14:textId="3060C789" w:rsidR="00491F6E" w:rsidRDefault="00491F6E" w:rsidP="00491F6E">
      <w:pPr>
        <w:pStyle w:val="Heading2"/>
      </w:pPr>
      <w:bookmarkStart w:id="144" w:name="comparison-to-other-literature"/>
      <w:bookmarkEnd w:id="141"/>
      <w:r>
        <w:t xml:space="preserve">Comparison </w:t>
      </w:r>
      <w:ins w:id="145" w:author="Julian Higgins" w:date="2021-09-22T18:08:00Z">
        <w:r w:rsidR="003C71BA">
          <w:t>with</w:t>
        </w:r>
      </w:ins>
      <w:del w:id="146" w:author="Julian Higgins" w:date="2021-09-22T18:08:00Z">
        <w:r w:rsidDel="003C71BA">
          <w:delText>to</w:delText>
        </w:r>
      </w:del>
      <w:r>
        <w:t xml:space="preserve"> other literature</w:t>
      </w:r>
    </w:p>
    <w:p w14:paraId="4C228F27" w14:textId="77777777" w:rsidR="00491F6E" w:rsidRDefault="00491F6E" w:rsidP="00491F6E">
      <w:pPr>
        <w:pStyle w:val="FirstParagraph"/>
      </w:pPr>
      <w:r>
        <w:t>Much of the existing literature focuses on the association of statins alone with neurodegenerative outcomes, with other lipid-regulating agents being grouped as “non-statin cholesterol-lowering drugs.”(8) echoing the distribution of participants in our analysis.</w:t>
      </w:r>
    </w:p>
    <w:p w14:paraId="64DAA3BB" w14:textId="77777777" w:rsidR="00491F6E" w:rsidRDefault="00491F6E" w:rsidP="00491F6E">
      <w:pPr>
        <w:pStyle w:val="BodyText"/>
      </w:pPr>
      <w:r>
        <w:t> </w:t>
      </w:r>
    </w:p>
    <w:p w14:paraId="32C83199" w14:textId="77777777" w:rsidR="00491F6E" w:rsidRDefault="00491F6E" w:rsidP="00491F6E">
      <w:pPr>
        <w:pStyle w:val="BodyText"/>
      </w:pPr>
      <w:r>
        <w:rPr>
          <w:b/>
          <w:bCs/>
        </w:rPr>
        <w:t>Statins and all-cause dementia</w:t>
      </w:r>
    </w:p>
    <w:p w14:paraId="45238D4E" w14:textId="06042F05" w:rsidR="00491F6E" w:rsidRDefault="00491F6E" w:rsidP="00491F6E">
      <w:pPr>
        <w:pStyle w:val="BodyText"/>
      </w:pPr>
      <w:r>
        <w:t>A recent Cochrane Review identified two randomized trials comparing treatment with statins versus non-treatment for the prevention of dementia, only one of which presented information on the incidence of dementia.(28) This study (Heart Protection Study) showed no effect of treatment with simvastatin on all-cause dementia risk (OR: 1.00, 95%CI:0.61-1.65),(29) but concerns were raised over the diagnostic criteria used. A meta-analysis of 30 observational studies found a reduced risk of all-cause dementia was associated with statin treatment (RR 0.83, 95%CI: 0.79–0.87).(30) This conflicts with the findings of our analysis, where statin use was associated with an increased risk of all-cause dementia (HR:1.17, 95%CI:1.14-1.19).</w:t>
      </w:r>
      <w:ins w:id="147" w:author="Julian Higgins" w:date="2021-09-22T18:08:00Z">
        <w:r w:rsidR="003C71BA">
          <w:t xml:space="preserve"> </w:t>
        </w:r>
      </w:ins>
      <w:commentRangeStart w:id="148"/>
      <w:del w:id="149" w:author="Julian Higgins" w:date="2021-09-22T18:08:00Z">
        <w:r w:rsidDel="003C71BA">
          <w:delText xml:space="preserve"> However, s</w:delText>
        </w:r>
      </w:del>
      <w:ins w:id="150" w:author="Julian Higgins" w:date="2021-09-22T18:08:00Z">
        <w:r w:rsidR="003C71BA">
          <w:t>S</w:t>
        </w:r>
      </w:ins>
      <w:r>
        <w:t xml:space="preserve">ome </w:t>
      </w:r>
      <w:commentRangeEnd w:id="148"/>
      <w:r w:rsidR="003C71BA">
        <w:rPr>
          <w:rStyle w:val="CommentReference"/>
        </w:rPr>
        <w:commentReference w:id="148"/>
      </w:r>
      <w:r>
        <w:t xml:space="preserve">of the included studies in the meta-analysis specifically </w:t>
      </w:r>
      <w:commentRangeStart w:id="151"/>
      <w:r>
        <w:t>exclude vascular dementia from the definition of all-cause dementia</w:t>
      </w:r>
      <w:commentRangeEnd w:id="151"/>
      <w:r w:rsidR="0082138E">
        <w:rPr>
          <w:rStyle w:val="CommentReference"/>
        </w:rPr>
        <w:commentReference w:id="151"/>
      </w:r>
      <w:r>
        <w:t>,(31) which may limit the ability for comparison with the results of this analysis.</w:t>
      </w:r>
    </w:p>
    <w:p w14:paraId="7FF0B130" w14:textId="40CAD55D" w:rsidR="00491F6E" w:rsidRDefault="00491F6E" w:rsidP="00491F6E">
      <w:pPr>
        <w:pStyle w:val="BodyText"/>
      </w:pPr>
      <w:r>
        <w:t>Additionally, a previous analysis of the THIN EHR database using a propensity score matching analysis found a protective effect of statins on all-cause dementia (HR:0.81, 95%CI:0.69-0.96),(32). Differences in dementia coding over time, in addition to a different set of covariates adjusted for in the analysis, may go some</w:t>
      </w:r>
      <w:ins w:id="152" w:author="Yoav Ben-Shlomo" w:date="2021-09-21T17:51:00Z">
        <w:r w:rsidR="007A0A3C">
          <w:t xml:space="preserve"> </w:t>
        </w:r>
      </w:ins>
      <w:r>
        <w:t>way to explaining the discrepancy.</w:t>
      </w:r>
    </w:p>
    <w:p w14:paraId="4FCA860F" w14:textId="77777777" w:rsidR="00491F6E" w:rsidRDefault="00491F6E" w:rsidP="00491F6E">
      <w:pPr>
        <w:pStyle w:val="BodyText"/>
      </w:pPr>
      <w:r>
        <w:t> </w:t>
      </w:r>
    </w:p>
    <w:p w14:paraId="2785BE99" w14:textId="77777777" w:rsidR="00491F6E" w:rsidRDefault="00491F6E" w:rsidP="00491F6E">
      <w:pPr>
        <w:pStyle w:val="BodyText"/>
      </w:pPr>
      <w:r>
        <w:rPr>
          <w:b/>
          <w:bCs/>
        </w:rPr>
        <w:t>Statins and Alzheimer’s disease</w:t>
      </w:r>
    </w:p>
    <w:p w14:paraId="50EDC28E" w14:textId="3DFDE98B" w:rsidR="00491F6E" w:rsidRDefault="00491F6E" w:rsidP="00491F6E">
      <w:pPr>
        <w:pStyle w:val="BodyText"/>
      </w:pPr>
      <w:r>
        <w:lastRenderedPageBreak/>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t>
      </w:r>
      <w:commentRangeStart w:id="153"/>
      <w:r>
        <w:t>were associated with a reduced risk of Alzheimer’s disease (RR 0.69, 95% CI 0.60–0.80) with stronger evidence than observed in our analysis.(</w:t>
      </w:r>
      <w:commentRangeEnd w:id="153"/>
      <w:r w:rsidR="009A62E1">
        <w:rPr>
          <w:rStyle w:val="CommentReference"/>
        </w:rPr>
        <w:commentReference w:id="153"/>
      </w:r>
      <w:r>
        <w:t xml:space="preserve">30) Additionally, a recent Mendelian randomization study examining the effect of genetic inhibition of HMGCR on Alzheimer’s disease (a genetic proxy for statin treatment) provided equivocal evidence (OR: 0.91, 95%CI: 0.63-1.31) but was </w:t>
      </w:r>
      <w:del w:id="154" w:author="Yoav Ben-Shlomo" w:date="2021-09-21T17:44:00Z">
        <w:r w:rsidDel="009411C3">
          <w:delText>not in</w:delText>
        </w:r>
      </w:del>
      <w:r>
        <w:t>consistent with our results.(33)</w:t>
      </w:r>
    </w:p>
    <w:p w14:paraId="4C4DACA8" w14:textId="104BFB47" w:rsidR="00491F6E" w:rsidRDefault="00491F6E" w:rsidP="00491F6E">
      <w:pPr>
        <w:pStyle w:val="BodyText"/>
      </w:pPr>
      <w:r>
        <w:t>Our additional analysis found no difference in effect between lipophilic and hydrophilic statins for the prevention of Alzheimer’s disease, consistent with a recent meta-analysis of observational studies.(6)</w:t>
      </w:r>
      <w:ins w:id="155" w:author="Yoav Ben-Shlomo" w:date="2021-09-21T17:44:00Z">
        <w:r w:rsidR="009A62E1">
          <w:t xml:space="preserve"> </w:t>
        </w:r>
      </w:ins>
      <w:ins w:id="156" w:author="Yoav Ben-Shlomo" w:date="2021-09-21T17:45:00Z">
        <w:r w:rsidR="009A62E1">
          <w:t xml:space="preserve">This </w:t>
        </w:r>
        <w:r w:rsidR="00493589">
          <w:t>reduces the biological plausibility of a causal benefit.</w:t>
        </w:r>
      </w:ins>
    </w:p>
    <w:p w14:paraId="5AE59886" w14:textId="77777777" w:rsidR="00491F6E" w:rsidRDefault="00491F6E" w:rsidP="00491F6E">
      <w:pPr>
        <w:pStyle w:val="BodyText"/>
      </w:pPr>
      <w:r>
        <w:t> </w:t>
      </w:r>
    </w:p>
    <w:p w14:paraId="3519314F" w14:textId="77777777" w:rsidR="00491F6E" w:rsidRDefault="00491F6E" w:rsidP="00491F6E">
      <w:pPr>
        <w:pStyle w:val="BodyText"/>
      </w:pPr>
      <w:r>
        <w:rPr>
          <w:b/>
          <w:bCs/>
        </w:rPr>
        <w:t>Statins and vascular/other dementia</w:t>
      </w:r>
    </w:p>
    <w:p w14:paraId="22857B5E" w14:textId="4DF38CDD" w:rsidR="00491F6E" w:rsidRDefault="00491F6E" w:rsidP="00491F6E">
      <w:pPr>
        <w:pStyle w:val="BodyText"/>
      </w:pPr>
      <w:r>
        <w:t>Far fewer studies have tested the association between lipid-regulating agents and vascular dementia or other dementia</w:t>
      </w:r>
      <w:ins w:id="157" w:author="Yoav Ben-Shlomo" w:date="2021-09-21T17:45:00Z">
        <w:r w:rsidR="00493589">
          <w:t>s</w:t>
        </w:r>
      </w:ins>
      <w:r>
        <w:t xml:space="preserve">. A recent review found four observational studies examining the association of statins and vascular dementia found limited evidence for an effect (RR:0.93, 95% CI 0.74–1.16).(30) This contrasts with the increased effect found in our analysis (HR:1.81, 95%CI:1.73-1.89). </w:t>
      </w:r>
      <w:commentRangeStart w:id="158"/>
      <w:r>
        <w:t xml:space="preserve">An additional analysis </w:t>
      </w:r>
      <w:commentRangeEnd w:id="158"/>
      <w:r w:rsidR="003A6192">
        <w:rPr>
          <w:rStyle w:val="CommentReference"/>
        </w:rPr>
        <w:commentReference w:id="158"/>
      </w:r>
      <w:r>
        <w:t>found that lipophilic statins were more harmful than hydrophilic statins in vascular dementia, potentially due to their ability to cross the blood brain barrier.</w:t>
      </w:r>
    </w:p>
    <w:p w14:paraId="75DA8C8D" w14:textId="77777777" w:rsidR="00491F6E" w:rsidRDefault="00491F6E" w:rsidP="00491F6E">
      <w:pPr>
        <w:pStyle w:val="BodyText"/>
      </w:pPr>
      <w:r>
        <w:t> </w:t>
      </w:r>
    </w:p>
    <w:p w14:paraId="5C4F0165" w14:textId="77777777" w:rsidR="00491F6E" w:rsidRDefault="00491F6E" w:rsidP="00491F6E">
      <w:pPr>
        <w:pStyle w:val="BodyText"/>
      </w:pPr>
      <w:r>
        <w:rPr>
          <w:b/>
          <w:bCs/>
        </w:rPr>
        <w:t>Other drug classes</w:t>
      </w:r>
    </w:p>
    <w:p w14:paraId="5DF5696A" w14:textId="6A6EACB2" w:rsidR="00491F6E" w:rsidRDefault="00491F6E" w:rsidP="00491F6E">
      <w:pPr>
        <w:pStyle w:val="BodyText"/>
      </w:pPr>
      <w:r>
        <w:t>Apart from statins, few studies examining a lipid-regulating agent have been reported. One of the few classes for which data w</w:t>
      </w:r>
      <w:del w:id="159" w:author="Julian Higgins" w:date="2021-09-22T18:11:00Z">
        <w:r w:rsidDel="003A6192">
          <w:delText>as</w:delText>
        </w:r>
      </w:del>
      <w:ins w:id="160" w:author="Julian Higgins" w:date="2021-09-22T18:11:00Z">
        <w:r w:rsidR="003A6192">
          <w:t>ere</w:t>
        </w:r>
      </w:ins>
      <w:r>
        <w:t xml:space="preserve"> available w</w:t>
      </w:r>
      <w:del w:id="161" w:author="Julian Higgins" w:date="2021-09-22T18:11:00Z">
        <w:r w:rsidDel="003A6192">
          <w:delText>ere</w:delText>
        </w:r>
      </w:del>
      <w:ins w:id="162" w:author="Julian Higgins" w:date="2021-09-22T18:11:00Z">
        <w:r w:rsidR="003A6192">
          <w:t>as</w:t>
        </w:r>
      </w:ins>
      <w:r>
        <w:t xml:space="preserve"> fibrates</w:t>
      </w:r>
      <w:ins w:id="163" w:author="Julian Higgins" w:date="2021-09-22T18:11:00Z">
        <w:r w:rsidR="003A6192">
          <w:t>:</w:t>
        </w:r>
      </w:ins>
      <w:del w:id="164" w:author="Julian Higgins" w:date="2021-09-22T18:11:00Z">
        <w:r w:rsidDel="003A6192">
          <w:delText>,</w:delText>
        </w:r>
      </w:del>
      <w:r>
        <w:t xml:space="preserve"> minimal evidence of an effect on all-cause dementia was identified,(8) inconsistent with our finding of a small increase in all-cause dementia risk in those prescribed a fibrate.</w:t>
      </w:r>
    </w:p>
    <w:p w14:paraId="2AD9ECAA" w14:textId="77777777" w:rsidR="00491F6E" w:rsidRDefault="00491F6E" w:rsidP="00491F6E">
      <w:pPr>
        <w:pStyle w:val="BodyText"/>
      </w:pPr>
      <w:r>
        <w:t>A previous Mendelian randomization study provided an estimate of the effect of ezetimibe on Alzheimer’s disease (OR: 1.17, 95%CI: 0.73-1.87),(33) consistent with the finding from our analyses. To our knowledge, there is no previous study of the effect of preventative treatment with ezetimibe on risk of vascular dementia, and so we cannot compare our unexpected finding for that comparison.</w:t>
      </w:r>
    </w:p>
    <w:p w14:paraId="0558F17B" w14:textId="77777777" w:rsidR="00491F6E" w:rsidRDefault="00491F6E" w:rsidP="00491F6E">
      <w:pPr>
        <w:pStyle w:val="BodyText"/>
      </w:pPr>
      <w:r>
        <w:t> </w:t>
      </w:r>
    </w:p>
    <w:p w14:paraId="4034A63E" w14:textId="32E42712" w:rsidR="00491F6E" w:rsidRDefault="00491F6E" w:rsidP="00491F6E">
      <w:pPr>
        <w:pStyle w:val="Heading2"/>
      </w:pPr>
      <w:bookmarkStart w:id="165" w:name="strengths-and-limitations"/>
      <w:bookmarkEnd w:id="144"/>
      <w:r>
        <w:t xml:space="preserve">Strengths and </w:t>
      </w:r>
      <w:ins w:id="166" w:author="Julian Higgins" w:date="2021-09-22T18:11:00Z">
        <w:r w:rsidR="003A6192">
          <w:t>l</w:t>
        </w:r>
      </w:ins>
      <w:del w:id="167" w:author="Julian Higgins" w:date="2021-09-22T18:11:00Z">
        <w:r w:rsidDel="003A6192">
          <w:delText>L</w:delText>
        </w:r>
      </w:del>
      <w:r>
        <w:t>imitations</w:t>
      </w:r>
    </w:p>
    <w:p w14:paraId="3EDA78F5" w14:textId="77777777" w:rsidR="00491F6E" w:rsidRDefault="00491F6E" w:rsidP="00491F6E">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14:paraId="5E5F2013" w14:textId="77777777" w:rsidR="00491F6E" w:rsidRDefault="00491F6E" w:rsidP="00491F6E">
      <w:pPr>
        <w:pStyle w:val="BodyText"/>
      </w:pPr>
      <w:r>
        <w:lastRenderedPageBreak/>
        <w:t>However, the findings of our analysis are subject to several limitations. There was a possibility of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w:t>
      </w:r>
    </w:p>
    <w:p w14:paraId="025E6747" w14:textId="77777777" w:rsidR="00491F6E" w:rsidRDefault="00491F6E" w:rsidP="00491F6E">
      <w:pPr>
        <w:pStyle w:val="BodyText"/>
      </w:pPr>
      <w:r>
        <w:t>Further, there is a potential for non-differential misclassification of the outcome based on the use of electronic health records to identify dementia cases.(34,35)</w:t>
      </w:r>
    </w:p>
    <w:p w14:paraId="7AACB142" w14:textId="319EA925" w:rsidR="00491F6E" w:rsidRDefault="00491F6E" w:rsidP="00491F6E">
      <w:pPr>
        <w:pStyle w:val="BodyText"/>
      </w:pPr>
      <w:commentRangeStart w:id="168"/>
      <w:del w:id="169" w:author="Yoav Ben-Shlomo" w:date="2021-09-21T17:48:00Z">
        <w:r w:rsidDel="00120EAA">
          <w:delText>Our study is likely to be subject to c</w:delText>
        </w:r>
      </w:del>
      <w:ins w:id="170" w:author="Yoav Ben-Shlomo" w:date="2021-09-21T17:48:00Z">
        <w:r w:rsidR="00120EAA">
          <w:t>C</w:t>
        </w:r>
      </w:ins>
      <w:r>
        <w:t>onfounding by indication</w:t>
      </w:r>
      <w:commentRangeEnd w:id="168"/>
      <w:r w:rsidR="00F268C3">
        <w:rPr>
          <w:rStyle w:val="CommentReference"/>
        </w:rPr>
        <w:commentReference w:id="168"/>
      </w:r>
      <w:ins w:id="171" w:author="Yoav Ben-Shlomo" w:date="2021-09-21T17:48:00Z">
        <w:r w:rsidR="00120EAA">
          <w:t xml:space="preserve"> is a major bias in pharmaco-epidemiological studies and </w:t>
        </w:r>
      </w:ins>
      <w:del w:id="172" w:author="Yoav Ben-Shlomo" w:date="2021-09-21T17:48:00Z">
        <w:r w:rsidDel="00120EAA">
          <w:delText xml:space="preserve">, which </w:delText>
        </w:r>
      </w:del>
      <w:r>
        <w:t>could provide a potential explanation for the observed increased risk of vascular and other dementia</w:t>
      </w:r>
      <w:ins w:id="173" w:author="Yoav Ben-Shlomo" w:date="2021-09-21T17:48:00Z">
        <w:r w:rsidR="00217503">
          <w:t>s</w:t>
        </w:r>
      </w:ins>
      <w:r>
        <w:t xml:space="preserve"> with lipid regulating agent use. </w:t>
      </w:r>
      <w:ins w:id="174" w:author="Yoav Ben-Shlomo" w:date="2021-09-21T17:49:00Z">
        <w:r w:rsidR="00217503">
          <w:t xml:space="preserve">Patients with vascular risk factors are more likely to receive a statin prescription and also </w:t>
        </w:r>
      </w:ins>
      <w:ins w:id="175" w:author="Julian Higgins" w:date="2021-09-22T18:12:00Z">
        <w:r w:rsidR="003A6192">
          <w:t xml:space="preserve">to </w:t>
        </w:r>
      </w:ins>
      <w:ins w:id="176" w:author="Yoav Ben-Shlomo" w:date="2021-09-21T17:49:00Z">
        <w:r w:rsidR="00B96332">
          <w:t xml:space="preserve">be diagnosed with </w:t>
        </w:r>
        <w:r w:rsidR="00217503">
          <w:t>vascular dementia</w:t>
        </w:r>
        <w:r w:rsidR="00B96332">
          <w:t xml:space="preserve">. </w:t>
        </w:r>
      </w:ins>
      <w:r>
        <w:t>Supporting evidence for this interpretation comes from a variety of sources, including the results of the control outcome analyses. Th</w:t>
      </w:r>
      <w:ins w:id="177" w:author="Yoav Ben-Shlomo" w:date="2021-09-21T17:50:00Z">
        <w:r w:rsidR="00F11251">
          <w:t>is would explain the increased risk for the ischaemic heart disease outcome</w:t>
        </w:r>
        <w:r w:rsidR="001C6152">
          <w:t>, for which statins are protective</w:t>
        </w:r>
      </w:ins>
      <w:ins w:id="178" w:author="Yoav Ben-Shlomo" w:date="2021-09-21T17:52:00Z">
        <w:r w:rsidR="00434342">
          <w:t>,</w:t>
        </w:r>
      </w:ins>
      <w:ins w:id="179" w:author="Yoav Ben-Shlomo" w:date="2021-09-21T17:50:00Z">
        <w:r w:rsidR="001C6152">
          <w:t xml:space="preserve"> whilst </w:t>
        </w:r>
      </w:ins>
      <w:ins w:id="180" w:author="Yoav Ben-Shlomo" w:date="2021-09-21T17:52:00Z">
        <w:r w:rsidR="00434342">
          <w:t>almost no association</w:t>
        </w:r>
      </w:ins>
      <w:ins w:id="181" w:author="Julian Higgins" w:date="2021-09-22T18:13:00Z">
        <w:r w:rsidR="003A6192">
          <w:t xml:space="preserve"> was observed</w:t>
        </w:r>
      </w:ins>
      <w:ins w:id="182" w:author="Yoav Ben-Shlomo" w:date="2021-09-21T17:52:00Z">
        <w:r w:rsidR="00434342">
          <w:t xml:space="preserve"> with </w:t>
        </w:r>
      </w:ins>
      <w:del w:id="183" w:author="Yoav Ben-Shlomo" w:date="2021-09-21T17:50:00Z">
        <w:r w:rsidDel="001C6152">
          <w:delText xml:space="preserve">e </w:delText>
        </w:r>
      </w:del>
      <w:del w:id="184" w:author="Yoav Ben-Shlomo" w:date="2021-09-21T17:52:00Z">
        <w:r w:rsidDel="00434342">
          <w:delText xml:space="preserve">slight harmful effect for </w:delText>
        </w:r>
      </w:del>
      <w:r>
        <w:t>the backpain outcome</w:t>
      </w:r>
      <w:del w:id="185" w:author="Yoav Ben-Shlomo" w:date="2021-09-21T17:51:00Z">
        <w:r w:rsidDel="001C6152">
          <w:delText xml:space="preserve"> is substantially smaller than that observed for the</w:delText>
        </w:r>
      </w:del>
      <w:del w:id="186" w:author="Yoav Ben-Shlomo" w:date="2021-09-21T17:50:00Z">
        <w:r w:rsidDel="00F11251">
          <w:delText xml:space="preserve"> ischaemic heart disease outcome</w:delText>
        </w:r>
      </w:del>
      <w:r>
        <w:t>, indicating that the majority of the uncontrolled confounding is likely</w:t>
      </w:r>
      <w:ins w:id="187" w:author="Julian Higgins" w:date="2021-09-22T18:13:00Z">
        <w:r w:rsidR="003A6192">
          <w:t xml:space="preserve"> to be</w:t>
        </w:r>
      </w:ins>
      <w:r>
        <w:t xml:space="preserve"> related to vascular factors. Additionally, we obtained the expected harmful result for Type 2 diabetes, where statins’ mechanism of action on this outcome is unlikely to be vascular.(26,36) Further supporting evidence comes from the increasingly harmful effect when moving from the </w:t>
      </w:r>
      <w:ins w:id="188" w:author="Julian Higgins" w:date="2021-09-22T18:13:00Z">
        <w:r w:rsidR="003A6192">
          <w:t>p</w:t>
        </w:r>
      </w:ins>
      <w:del w:id="189" w:author="Julian Higgins" w:date="2021-09-22T18:13:00Z">
        <w:r w:rsidDel="003A6192">
          <w:delText>P</w:delText>
        </w:r>
      </w:del>
      <w:r>
        <w:t>robable/</w:t>
      </w:r>
      <w:ins w:id="190" w:author="Julian Higgins" w:date="2021-09-22T18:13:00Z">
        <w:r w:rsidR="003A6192">
          <w:t>p</w:t>
        </w:r>
      </w:ins>
      <w:del w:id="191" w:author="Julian Higgins" w:date="2021-09-22T18:13:00Z">
        <w:r w:rsidDel="003A6192">
          <w:delText>P</w:delText>
        </w:r>
      </w:del>
      <w:r>
        <w:t xml:space="preserve">ossible Alzheimer’s disease to other dementia to vascular dementia outcomes, indicating that confounding by indication </w:t>
      </w:r>
      <w:del w:id="192" w:author="Julian Higgins" w:date="2021-09-22T18:13:00Z">
        <w:r w:rsidDel="003A6192">
          <w:delText xml:space="preserve">likely </w:delText>
        </w:r>
      </w:del>
      <w:ins w:id="193" w:author="Julian Higgins" w:date="2021-09-22T18:13:00Z">
        <w:r w:rsidR="003A6192">
          <w:t xml:space="preserve">may </w:t>
        </w:r>
      </w:ins>
      <w:r>
        <w:t>increase</w:t>
      </w:r>
      <w:del w:id="194" w:author="Julian Higgins" w:date="2021-09-22T18:13:00Z">
        <w:r w:rsidDel="003A6192">
          <w:delText>s</w:delText>
        </w:r>
      </w:del>
      <w:ins w:id="195" w:author="Julian Higgins" w:date="2021-09-22T18:13:00Z">
        <w:r w:rsidR="003A6192">
          <w:t>s</w:t>
        </w:r>
      </w:ins>
      <w:r>
        <w:t xml:space="preserve"> as the proportion of cases with a vascular component </w:t>
      </w:r>
      <w:proofErr w:type="gramStart"/>
      <w:r>
        <w:t>increases</w:t>
      </w:r>
      <w:proofErr w:type="gramEnd"/>
      <w:r>
        <w:t xml:space="preserve">.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1.04-1.66).(37) Following control for confounding by indication in that study through </w:t>
      </w:r>
      <w:ins w:id="196" w:author="Yoav Ben-Shlomo" w:date="2021-09-21T17:53:00Z">
        <w:r w:rsidR="0067205C">
          <w:t xml:space="preserve">the </w:t>
        </w:r>
      </w:ins>
      <w:r>
        <w:t>use of a trial emulation analysis, the expected protective effect of statins was observed.</w:t>
      </w:r>
    </w:p>
    <w:p w14:paraId="4E192019" w14:textId="77777777" w:rsidR="00491F6E" w:rsidRDefault="00491F6E" w:rsidP="00491F6E">
      <w:pPr>
        <w:pStyle w:val="BodyText"/>
      </w:pPr>
      <w:r>
        <w:t>Finally, there is also the potential for reverse causation in this analysis. Dementia and associated conditions have a long prodromal period, during which preclinical disease could cause indications for the prescription of a lipid-regulating agent.</w:t>
      </w:r>
    </w:p>
    <w:p w14:paraId="34F137E0" w14:textId="77777777" w:rsidR="00491F6E" w:rsidRDefault="00491F6E" w:rsidP="00491F6E">
      <w:r>
        <w:br w:type="page"/>
      </w:r>
    </w:p>
    <w:p w14:paraId="24F94938" w14:textId="77777777" w:rsidR="00491F6E" w:rsidRDefault="00491F6E" w:rsidP="00491F6E">
      <w:pPr>
        <w:pStyle w:val="Heading1"/>
      </w:pPr>
      <w:bookmarkStart w:id="197" w:name="conclusion"/>
      <w:bookmarkEnd w:id="140"/>
      <w:bookmarkEnd w:id="165"/>
      <w:r>
        <w:lastRenderedPageBreak/>
        <w:t>Conclusions</w:t>
      </w:r>
    </w:p>
    <w:p w14:paraId="0A7AAFB4" w14:textId="2ECBB394" w:rsidR="00491F6E" w:rsidDel="00B543F5" w:rsidRDefault="00491F6E">
      <w:pPr>
        <w:pStyle w:val="FirstParagraph"/>
        <w:rPr>
          <w:del w:id="198" w:author="Yoav Ben-Shlomo" w:date="2021-09-21T17:55:00Z"/>
        </w:rPr>
      </w:pPr>
      <w:r>
        <w:t>We have provided new evidence on the association of lipid-regulating agent prescription</w:t>
      </w:r>
      <w:ins w:id="199" w:author="Yoav Ben-Shlomo" w:date="2021-09-21T17:54:00Z">
        <w:r w:rsidR="00AE5916">
          <w:t xml:space="preserve">, predominantly </w:t>
        </w:r>
      </w:ins>
      <w:ins w:id="200" w:author="Yoav Ben-Shlomo" w:date="2021-09-21T17:55:00Z">
        <w:r w:rsidR="00B543F5">
          <w:t>statins,</w:t>
        </w:r>
        <w:del w:id="201" w:author="Julian Higgins" w:date="2021-09-22T18:14:00Z">
          <w:r w:rsidR="00B543F5" w:rsidDel="003A6192">
            <w:delText xml:space="preserve"> </w:delText>
          </w:r>
        </w:del>
      </w:ins>
      <w:r>
        <w:t xml:space="preserve"> with all-cause dementia, Alzheimer’s disease, vascular dementia, and other dementia</w:t>
      </w:r>
      <w:ins w:id="202" w:author="Yoav Ben-Shlomo" w:date="2021-09-21T17:53:00Z">
        <w:r w:rsidR="0059120C">
          <w:t>s</w:t>
        </w:r>
      </w:ins>
      <w:r>
        <w:t xml:space="preserve">. We found limited evidence to support the use of lipid-regulating agents for the prevention of probable or possible Alzheimer’s disease, but they were associated with an increased risk of all-cause, </w:t>
      </w:r>
      <w:proofErr w:type="gramStart"/>
      <w:r>
        <w:t>vascular</w:t>
      </w:r>
      <w:proofErr w:type="gramEnd"/>
      <w:r>
        <w:t xml:space="preserve"> and other dementias. </w:t>
      </w:r>
      <w:ins w:id="203" w:author="Yoav Ben-Shlomo" w:date="2021-09-21T17:55:00Z">
        <w:r w:rsidR="00B543F5">
          <w:t xml:space="preserve">Despite our attempts to account for </w:t>
        </w:r>
      </w:ins>
      <w:del w:id="204" w:author="Yoav Ben-Shlomo" w:date="2021-09-21T17:55:00Z">
        <w:r w:rsidDel="00B543F5">
          <w:delText>In all cases, the estimated associations were driven by those observed in the any statin subgroup, which comprised the majority of participants in our cohort.</w:delText>
        </w:r>
      </w:del>
    </w:p>
    <w:p w14:paraId="1FB35560" w14:textId="78248390" w:rsidR="00491F6E" w:rsidRDefault="00491F6E">
      <w:pPr>
        <w:pStyle w:val="FirstParagraph"/>
        <w:pPrChange w:id="205" w:author="Yoav Ben-Shlomo" w:date="2021-09-21T17:55:00Z">
          <w:pPr>
            <w:pStyle w:val="BodyText"/>
          </w:pPr>
        </w:pPrChange>
      </w:pPr>
      <w:del w:id="206" w:author="Yoav Ben-Shlomo" w:date="2021-09-21T17:55:00Z">
        <w:r w:rsidDel="00B543F5">
          <w:delText xml:space="preserve">We have attempted to account for important sources of </w:delText>
        </w:r>
      </w:del>
      <w:r>
        <w:t>bias in our analysis</w:t>
      </w:r>
      <w:ins w:id="207" w:author="Yoav Ben-Shlomo" w:date="2021-09-21T17:55:00Z">
        <w:r w:rsidR="00B543F5">
          <w:t xml:space="preserve">, </w:t>
        </w:r>
      </w:ins>
      <w:del w:id="208" w:author="Yoav Ben-Shlomo" w:date="2021-09-21T17:55:00Z">
        <w:r w:rsidDel="00B543F5">
          <w:delText xml:space="preserve"> and provide a comparison with other available literature. However, </w:delText>
        </w:r>
      </w:del>
      <w:r>
        <w:t xml:space="preserve">there is a strong potential for unmeasured confounding, </w:t>
      </w:r>
      <w:proofErr w:type="gramStart"/>
      <w:r>
        <w:t>misclassification</w:t>
      </w:r>
      <w:proofErr w:type="gramEnd"/>
      <w:r>
        <w:t xml:space="preserve"> and reverse causation</w:t>
      </w:r>
      <w:ins w:id="209" w:author="Yoav Ben-Shlomo" w:date="2021-09-21T17:56:00Z">
        <w:r w:rsidR="006206D1">
          <w:t xml:space="preserve">. This is most likely to </w:t>
        </w:r>
      </w:ins>
      <w:del w:id="210" w:author="Yoav Ben-Shlomo" w:date="2021-09-21T17:56:00Z">
        <w:r w:rsidDel="006206D1">
          <w:delText xml:space="preserve">, which may </w:delText>
        </w:r>
      </w:del>
      <w:ins w:id="211" w:author="Yoav Ben-Shlomo" w:date="2021-09-21T17:56:00Z">
        <w:r w:rsidR="006206D1">
          <w:t xml:space="preserve">explain </w:t>
        </w:r>
      </w:ins>
      <w:del w:id="212" w:author="Yoav Ben-Shlomo" w:date="2021-09-21T17:56:00Z">
        <w:r w:rsidDel="006206D1">
          <w:delText xml:space="preserve">relate to </w:delText>
        </w:r>
      </w:del>
      <w:r>
        <w:t xml:space="preserve">the unexpected increase in risk of vascular dementia associated with statin use. </w:t>
      </w:r>
      <w:del w:id="213" w:author="Yoav Ben-Shlomo" w:date="2021-09-21T17:56:00Z">
        <w:r w:rsidDel="006206D1">
          <w:delText xml:space="preserve">Other analytical methods. </w:delText>
        </w:r>
      </w:del>
      <w:r>
        <w:t>Future research should aim to address these biases</w:t>
      </w:r>
      <w:ins w:id="214" w:author="Yoav Ben-Shlomo" w:date="2021-09-21T17:56:00Z">
        <w:r w:rsidR="006206D1">
          <w:t xml:space="preserve"> using </w:t>
        </w:r>
        <w:r w:rsidR="007425A9">
          <w:t>newer methods suc</w:t>
        </w:r>
      </w:ins>
      <w:ins w:id="215" w:author="Yoav Ben-Shlomo" w:date="2021-09-21T17:57:00Z">
        <w:r w:rsidR="007425A9">
          <w:t xml:space="preserve">h as </w:t>
        </w:r>
      </w:ins>
      <w:del w:id="216" w:author="Yoav Ben-Shlomo" w:date="2021-09-21T17:57:00Z">
        <w:r w:rsidDel="007425A9">
          <w:delText xml:space="preserve">, potentially via </w:delText>
        </w:r>
      </w:del>
      <w:r>
        <w:t>a trial emulation analysis.</w:t>
      </w:r>
    </w:p>
    <w:p w14:paraId="3DDEF434" w14:textId="77777777" w:rsidR="00491F6E" w:rsidRDefault="00491F6E" w:rsidP="00491F6E">
      <w:r>
        <w:br w:type="page"/>
      </w:r>
    </w:p>
    <w:p w14:paraId="2D4B4ECD" w14:textId="77777777" w:rsidR="00491F6E" w:rsidRDefault="00491F6E" w:rsidP="00491F6E">
      <w:pPr>
        <w:pStyle w:val="Heading1"/>
      </w:pPr>
      <w:bookmarkStart w:id="217" w:name="main-table"/>
      <w:bookmarkEnd w:id="197"/>
      <w:r>
        <w:lastRenderedPageBreak/>
        <w:t>Main table</w:t>
      </w:r>
    </w:p>
    <w:p w14:paraId="3BDE45E5" w14:textId="77777777" w:rsidR="00250F85" w:rsidRDefault="00250F85" w:rsidP="00491F6E">
      <w:pPr>
        <w:pStyle w:val="TableCaption"/>
      </w:pPr>
    </w:p>
    <w:p w14:paraId="3D1AD521" w14:textId="1FAC9BB6" w:rsidR="00491F6E" w:rsidRDefault="00491F6E" w:rsidP="00491F6E">
      <w:pPr>
        <w:pStyle w:val="TableCaption"/>
      </w:pPr>
      <w:r>
        <w:t xml:space="preserve">Table 1: </w:t>
      </w:r>
      <w:bookmarkStart w:id="218" w:name="tab:cprdCharacteristics-table"/>
      <w:r>
        <w:t>Patient characteristics by drug class. Summary statistics are presented as "% (N)" unless otherwise specified in the variable name.</w:t>
      </w:r>
      <w:bookmarkEnd w:id="218"/>
    </w:p>
    <w:tbl>
      <w:tblPr>
        <w:tblW w:w="0" w:type="auto"/>
        <w:jc w:val="center"/>
        <w:tblLook w:val="0420" w:firstRow="1" w:lastRow="0" w:firstColumn="0" w:lastColumn="0" w:noHBand="0" w:noVBand="1"/>
      </w:tblPr>
      <w:tblGrid>
        <w:gridCol w:w="1218"/>
        <w:gridCol w:w="903"/>
        <w:gridCol w:w="880"/>
        <w:gridCol w:w="822"/>
        <w:gridCol w:w="1159"/>
        <w:gridCol w:w="887"/>
        <w:gridCol w:w="938"/>
        <w:gridCol w:w="793"/>
        <w:gridCol w:w="892"/>
        <w:gridCol w:w="868"/>
      </w:tblGrid>
      <w:tr w:rsidR="00250F85" w:rsidRPr="00250F85" w14:paraId="2078303F" w14:textId="77777777" w:rsidTr="00A03FCE">
        <w:trPr>
          <w:cantSplit/>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496F37D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 xml:space="preserve"> </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4ABE1FA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Whole Sample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7AD2114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None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7ECC9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01FCDF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Bile acid sequestrants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5D07706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Ezetimibe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016F698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Ezetimibe &amp; 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30F9B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Fibrates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3E819B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Nicotinic acid groups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A2ECCE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Omega-3 Fatty Acid Groups</w:t>
            </w:r>
          </w:p>
        </w:tc>
      </w:tr>
      <w:tr w:rsidR="00250F85" w:rsidRPr="00250F85" w14:paraId="6A60CF00" w14:textId="77777777" w:rsidTr="00A03FCE">
        <w:trPr>
          <w:cantSplit/>
          <w:jc w:val="center"/>
        </w:trPr>
        <w:tc>
          <w:tcPr>
            <w:tcW w:w="0" w:type="auto"/>
            <w:shd w:val="clear" w:color="auto" w:fill="FFFFFF"/>
            <w:tcMar>
              <w:top w:w="0" w:type="dxa"/>
              <w:left w:w="0" w:type="dxa"/>
              <w:bottom w:w="0" w:type="dxa"/>
              <w:right w:w="0" w:type="dxa"/>
            </w:tcMar>
            <w:vAlign w:val="center"/>
          </w:tcPr>
          <w:p w14:paraId="3DDFAD04"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Sample size (N)</w:t>
            </w:r>
          </w:p>
        </w:tc>
        <w:tc>
          <w:tcPr>
            <w:tcW w:w="0" w:type="auto"/>
            <w:shd w:val="clear" w:color="auto" w:fill="FFFFFF"/>
            <w:tcMar>
              <w:top w:w="0" w:type="dxa"/>
              <w:left w:w="0" w:type="dxa"/>
              <w:bottom w:w="0" w:type="dxa"/>
              <w:right w:w="0" w:type="dxa"/>
            </w:tcMar>
            <w:vAlign w:val="center"/>
          </w:tcPr>
          <w:p w14:paraId="48FD3AE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1,684,564</w:t>
            </w:r>
          </w:p>
        </w:tc>
        <w:tc>
          <w:tcPr>
            <w:tcW w:w="0" w:type="auto"/>
            <w:shd w:val="clear" w:color="auto" w:fill="FFFFFF"/>
            <w:tcMar>
              <w:top w:w="0" w:type="dxa"/>
              <w:left w:w="0" w:type="dxa"/>
              <w:bottom w:w="0" w:type="dxa"/>
              <w:right w:w="0" w:type="dxa"/>
            </w:tcMar>
            <w:vAlign w:val="center"/>
          </w:tcPr>
          <w:p w14:paraId="35C9C8E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1,087,704</w:t>
            </w:r>
          </w:p>
        </w:tc>
        <w:tc>
          <w:tcPr>
            <w:tcW w:w="0" w:type="auto"/>
            <w:shd w:val="clear" w:color="auto" w:fill="FFFFFF"/>
            <w:tcMar>
              <w:top w:w="0" w:type="dxa"/>
              <w:left w:w="0" w:type="dxa"/>
              <w:bottom w:w="0" w:type="dxa"/>
              <w:right w:w="0" w:type="dxa"/>
            </w:tcMar>
            <w:vAlign w:val="center"/>
          </w:tcPr>
          <w:p w14:paraId="192DDC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585,528</w:t>
            </w:r>
          </w:p>
        </w:tc>
        <w:tc>
          <w:tcPr>
            <w:tcW w:w="0" w:type="auto"/>
            <w:shd w:val="clear" w:color="auto" w:fill="FFFFFF"/>
            <w:tcMar>
              <w:top w:w="0" w:type="dxa"/>
              <w:left w:w="0" w:type="dxa"/>
              <w:bottom w:w="0" w:type="dxa"/>
              <w:right w:w="0" w:type="dxa"/>
            </w:tcMar>
            <w:vAlign w:val="center"/>
          </w:tcPr>
          <w:p w14:paraId="0F62A20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5,396</w:t>
            </w:r>
          </w:p>
        </w:tc>
        <w:tc>
          <w:tcPr>
            <w:tcW w:w="0" w:type="auto"/>
            <w:shd w:val="clear" w:color="auto" w:fill="FFFFFF"/>
            <w:tcMar>
              <w:top w:w="0" w:type="dxa"/>
              <w:left w:w="0" w:type="dxa"/>
              <w:bottom w:w="0" w:type="dxa"/>
              <w:right w:w="0" w:type="dxa"/>
            </w:tcMar>
            <w:vAlign w:val="center"/>
          </w:tcPr>
          <w:p w14:paraId="55EE97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763</w:t>
            </w:r>
          </w:p>
        </w:tc>
        <w:tc>
          <w:tcPr>
            <w:tcW w:w="0" w:type="auto"/>
            <w:shd w:val="clear" w:color="auto" w:fill="FFFFFF"/>
            <w:tcMar>
              <w:top w:w="0" w:type="dxa"/>
              <w:left w:w="0" w:type="dxa"/>
              <w:bottom w:w="0" w:type="dxa"/>
              <w:right w:w="0" w:type="dxa"/>
            </w:tcMar>
            <w:vAlign w:val="center"/>
          </w:tcPr>
          <w:p w14:paraId="3D30082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127</w:t>
            </w:r>
          </w:p>
        </w:tc>
        <w:tc>
          <w:tcPr>
            <w:tcW w:w="0" w:type="auto"/>
            <w:shd w:val="clear" w:color="auto" w:fill="FFFFFF"/>
            <w:tcMar>
              <w:top w:w="0" w:type="dxa"/>
              <w:left w:w="0" w:type="dxa"/>
              <w:bottom w:w="0" w:type="dxa"/>
              <w:right w:w="0" w:type="dxa"/>
            </w:tcMar>
            <w:vAlign w:val="center"/>
          </w:tcPr>
          <w:p w14:paraId="76B547B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3,889</w:t>
            </w:r>
          </w:p>
        </w:tc>
        <w:tc>
          <w:tcPr>
            <w:tcW w:w="0" w:type="auto"/>
            <w:shd w:val="clear" w:color="auto" w:fill="FFFFFF"/>
            <w:tcMar>
              <w:top w:w="0" w:type="dxa"/>
              <w:left w:w="0" w:type="dxa"/>
              <w:bottom w:w="0" w:type="dxa"/>
              <w:right w:w="0" w:type="dxa"/>
            </w:tcMar>
            <w:vAlign w:val="center"/>
          </w:tcPr>
          <w:p w14:paraId="238DDE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165</w:t>
            </w:r>
          </w:p>
        </w:tc>
        <w:tc>
          <w:tcPr>
            <w:tcW w:w="0" w:type="auto"/>
            <w:shd w:val="clear" w:color="auto" w:fill="FFFFFF"/>
            <w:tcMar>
              <w:top w:w="0" w:type="dxa"/>
              <w:left w:w="0" w:type="dxa"/>
              <w:bottom w:w="0" w:type="dxa"/>
              <w:right w:w="0" w:type="dxa"/>
            </w:tcMar>
            <w:vAlign w:val="center"/>
          </w:tcPr>
          <w:p w14:paraId="1499C68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992</w:t>
            </w:r>
          </w:p>
        </w:tc>
      </w:tr>
      <w:tr w:rsidR="00250F85" w:rsidRPr="00250F85" w14:paraId="755EB5A3" w14:textId="77777777" w:rsidTr="00A03FCE">
        <w:trPr>
          <w:cantSplit/>
          <w:jc w:val="center"/>
        </w:trPr>
        <w:tc>
          <w:tcPr>
            <w:tcW w:w="0" w:type="auto"/>
            <w:shd w:val="clear" w:color="auto" w:fill="DDDDDD"/>
            <w:tcMar>
              <w:top w:w="0" w:type="dxa"/>
              <w:left w:w="0" w:type="dxa"/>
              <w:bottom w:w="0" w:type="dxa"/>
              <w:right w:w="0" w:type="dxa"/>
            </w:tcMar>
            <w:vAlign w:val="center"/>
          </w:tcPr>
          <w:p w14:paraId="1EF21D2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Index year (median)</w:t>
            </w:r>
          </w:p>
        </w:tc>
        <w:tc>
          <w:tcPr>
            <w:tcW w:w="0" w:type="auto"/>
            <w:shd w:val="clear" w:color="auto" w:fill="DDDDDD"/>
            <w:tcMar>
              <w:top w:w="0" w:type="dxa"/>
              <w:left w:w="0" w:type="dxa"/>
              <w:bottom w:w="0" w:type="dxa"/>
              <w:right w:w="0" w:type="dxa"/>
            </w:tcMar>
            <w:vAlign w:val="center"/>
          </w:tcPr>
          <w:p w14:paraId="4956099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2006</w:t>
            </w:r>
          </w:p>
        </w:tc>
        <w:tc>
          <w:tcPr>
            <w:tcW w:w="0" w:type="auto"/>
            <w:shd w:val="clear" w:color="auto" w:fill="DDDDDD"/>
            <w:tcMar>
              <w:top w:w="0" w:type="dxa"/>
              <w:left w:w="0" w:type="dxa"/>
              <w:bottom w:w="0" w:type="dxa"/>
              <w:right w:w="0" w:type="dxa"/>
            </w:tcMar>
            <w:vAlign w:val="center"/>
          </w:tcPr>
          <w:p w14:paraId="04BA88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2007</w:t>
            </w:r>
          </w:p>
        </w:tc>
        <w:tc>
          <w:tcPr>
            <w:tcW w:w="0" w:type="auto"/>
            <w:shd w:val="clear" w:color="auto" w:fill="DDDDDD"/>
            <w:tcMar>
              <w:top w:w="0" w:type="dxa"/>
              <w:left w:w="0" w:type="dxa"/>
              <w:bottom w:w="0" w:type="dxa"/>
              <w:right w:w="0" w:type="dxa"/>
            </w:tcMar>
            <w:vAlign w:val="center"/>
          </w:tcPr>
          <w:p w14:paraId="0320C00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2004</w:t>
            </w:r>
          </w:p>
        </w:tc>
        <w:tc>
          <w:tcPr>
            <w:tcW w:w="0" w:type="auto"/>
            <w:shd w:val="clear" w:color="auto" w:fill="DDDDDD"/>
            <w:tcMar>
              <w:top w:w="0" w:type="dxa"/>
              <w:left w:w="0" w:type="dxa"/>
              <w:bottom w:w="0" w:type="dxa"/>
              <w:right w:w="0" w:type="dxa"/>
            </w:tcMar>
            <w:vAlign w:val="center"/>
          </w:tcPr>
          <w:p w14:paraId="1A72B1A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c>
          <w:tcPr>
            <w:tcW w:w="0" w:type="auto"/>
            <w:shd w:val="clear" w:color="auto" w:fill="DDDDDD"/>
            <w:tcMar>
              <w:top w:w="0" w:type="dxa"/>
              <w:left w:w="0" w:type="dxa"/>
              <w:bottom w:w="0" w:type="dxa"/>
              <w:right w:w="0" w:type="dxa"/>
            </w:tcMar>
            <w:vAlign w:val="center"/>
          </w:tcPr>
          <w:p w14:paraId="3D16B5A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2004</w:t>
            </w:r>
          </w:p>
        </w:tc>
        <w:tc>
          <w:tcPr>
            <w:tcW w:w="0" w:type="auto"/>
            <w:shd w:val="clear" w:color="auto" w:fill="DDDDDD"/>
            <w:tcMar>
              <w:top w:w="0" w:type="dxa"/>
              <w:left w:w="0" w:type="dxa"/>
              <w:bottom w:w="0" w:type="dxa"/>
              <w:right w:w="0" w:type="dxa"/>
            </w:tcMar>
            <w:vAlign w:val="center"/>
          </w:tcPr>
          <w:p w14:paraId="2B43B1E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c>
          <w:tcPr>
            <w:tcW w:w="0" w:type="auto"/>
            <w:shd w:val="clear" w:color="auto" w:fill="DDDDDD"/>
            <w:tcMar>
              <w:top w:w="0" w:type="dxa"/>
              <w:left w:w="0" w:type="dxa"/>
              <w:bottom w:w="0" w:type="dxa"/>
              <w:right w:w="0" w:type="dxa"/>
            </w:tcMar>
            <w:vAlign w:val="center"/>
          </w:tcPr>
          <w:p w14:paraId="5F0D4D9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2001</w:t>
            </w:r>
          </w:p>
        </w:tc>
        <w:tc>
          <w:tcPr>
            <w:tcW w:w="0" w:type="auto"/>
            <w:shd w:val="clear" w:color="auto" w:fill="DDDDDD"/>
            <w:tcMar>
              <w:top w:w="0" w:type="dxa"/>
              <w:left w:w="0" w:type="dxa"/>
              <w:bottom w:w="0" w:type="dxa"/>
              <w:right w:w="0" w:type="dxa"/>
            </w:tcMar>
            <w:vAlign w:val="center"/>
          </w:tcPr>
          <w:p w14:paraId="1C65EC0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2001</w:t>
            </w:r>
          </w:p>
        </w:tc>
        <w:tc>
          <w:tcPr>
            <w:tcW w:w="0" w:type="auto"/>
            <w:shd w:val="clear" w:color="auto" w:fill="DDDDDD"/>
            <w:tcMar>
              <w:top w:w="0" w:type="dxa"/>
              <w:left w:w="0" w:type="dxa"/>
              <w:bottom w:w="0" w:type="dxa"/>
              <w:right w:w="0" w:type="dxa"/>
            </w:tcMar>
            <w:vAlign w:val="center"/>
          </w:tcPr>
          <w:p w14:paraId="0D1B8F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r>
      <w:tr w:rsidR="00250F85" w:rsidRPr="00250F85" w14:paraId="7640C83C" w14:textId="77777777" w:rsidTr="00A03FCE">
        <w:trPr>
          <w:cantSplit/>
          <w:jc w:val="center"/>
        </w:trPr>
        <w:tc>
          <w:tcPr>
            <w:tcW w:w="0" w:type="auto"/>
            <w:shd w:val="clear" w:color="auto" w:fill="FFFFFF"/>
            <w:tcMar>
              <w:top w:w="0" w:type="dxa"/>
              <w:left w:w="0" w:type="dxa"/>
              <w:bottom w:w="0" w:type="dxa"/>
              <w:right w:w="0" w:type="dxa"/>
            </w:tcMar>
            <w:vAlign w:val="center"/>
          </w:tcPr>
          <w:p w14:paraId="4D6B2ED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Female</w:t>
            </w:r>
          </w:p>
        </w:tc>
        <w:tc>
          <w:tcPr>
            <w:tcW w:w="0" w:type="auto"/>
            <w:shd w:val="clear" w:color="auto" w:fill="FFFFFF"/>
            <w:tcMar>
              <w:top w:w="0" w:type="dxa"/>
              <w:left w:w="0" w:type="dxa"/>
              <w:bottom w:w="0" w:type="dxa"/>
              <w:right w:w="0" w:type="dxa"/>
            </w:tcMar>
            <w:vAlign w:val="center"/>
          </w:tcPr>
          <w:p w14:paraId="23F1CFD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53.0% (893174)</w:t>
            </w:r>
          </w:p>
        </w:tc>
        <w:tc>
          <w:tcPr>
            <w:tcW w:w="0" w:type="auto"/>
            <w:shd w:val="clear" w:color="auto" w:fill="FFFFFF"/>
            <w:tcMar>
              <w:top w:w="0" w:type="dxa"/>
              <w:left w:w="0" w:type="dxa"/>
              <w:bottom w:w="0" w:type="dxa"/>
              <w:right w:w="0" w:type="dxa"/>
            </w:tcMar>
            <w:vAlign w:val="center"/>
          </w:tcPr>
          <w:p w14:paraId="0EBF591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56.2% (610950)</w:t>
            </w:r>
          </w:p>
        </w:tc>
        <w:tc>
          <w:tcPr>
            <w:tcW w:w="0" w:type="auto"/>
            <w:shd w:val="clear" w:color="auto" w:fill="FFFFFF"/>
            <w:tcMar>
              <w:top w:w="0" w:type="dxa"/>
              <w:left w:w="0" w:type="dxa"/>
              <w:bottom w:w="0" w:type="dxa"/>
              <w:right w:w="0" w:type="dxa"/>
            </w:tcMar>
            <w:vAlign w:val="center"/>
          </w:tcPr>
          <w:p w14:paraId="5DCA06C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47.1% (276043)</w:t>
            </w:r>
          </w:p>
        </w:tc>
        <w:tc>
          <w:tcPr>
            <w:tcW w:w="0" w:type="auto"/>
            <w:shd w:val="clear" w:color="auto" w:fill="FFFFFF"/>
            <w:tcMar>
              <w:top w:w="0" w:type="dxa"/>
              <w:left w:w="0" w:type="dxa"/>
              <w:bottom w:w="0" w:type="dxa"/>
              <w:right w:w="0" w:type="dxa"/>
            </w:tcMar>
            <w:vAlign w:val="center"/>
          </w:tcPr>
          <w:p w14:paraId="2A739D7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66.4% (3585)</w:t>
            </w:r>
          </w:p>
        </w:tc>
        <w:tc>
          <w:tcPr>
            <w:tcW w:w="0" w:type="auto"/>
            <w:shd w:val="clear" w:color="auto" w:fill="FFFFFF"/>
            <w:tcMar>
              <w:top w:w="0" w:type="dxa"/>
              <w:left w:w="0" w:type="dxa"/>
              <w:bottom w:w="0" w:type="dxa"/>
              <w:right w:w="0" w:type="dxa"/>
            </w:tcMar>
            <w:vAlign w:val="center"/>
          </w:tcPr>
          <w:p w14:paraId="306CEAD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54.5% (416)</w:t>
            </w:r>
          </w:p>
        </w:tc>
        <w:tc>
          <w:tcPr>
            <w:tcW w:w="0" w:type="auto"/>
            <w:shd w:val="clear" w:color="auto" w:fill="FFFFFF"/>
            <w:tcMar>
              <w:top w:w="0" w:type="dxa"/>
              <w:left w:w="0" w:type="dxa"/>
              <w:bottom w:w="0" w:type="dxa"/>
              <w:right w:w="0" w:type="dxa"/>
            </w:tcMar>
            <w:vAlign w:val="center"/>
          </w:tcPr>
          <w:p w14:paraId="5D7B448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52.8% (67)</w:t>
            </w:r>
          </w:p>
        </w:tc>
        <w:tc>
          <w:tcPr>
            <w:tcW w:w="0" w:type="auto"/>
            <w:shd w:val="clear" w:color="auto" w:fill="FFFFFF"/>
            <w:tcMar>
              <w:top w:w="0" w:type="dxa"/>
              <w:left w:w="0" w:type="dxa"/>
              <w:bottom w:w="0" w:type="dxa"/>
              <w:right w:w="0" w:type="dxa"/>
            </w:tcMar>
            <w:vAlign w:val="center"/>
          </w:tcPr>
          <w:p w14:paraId="5D00CEE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38.6% (1500)</w:t>
            </w:r>
          </w:p>
        </w:tc>
        <w:tc>
          <w:tcPr>
            <w:tcW w:w="0" w:type="auto"/>
            <w:shd w:val="clear" w:color="auto" w:fill="FFFFFF"/>
            <w:tcMar>
              <w:top w:w="0" w:type="dxa"/>
              <w:left w:w="0" w:type="dxa"/>
              <w:bottom w:w="0" w:type="dxa"/>
              <w:right w:w="0" w:type="dxa"/>
            </w:tcMar>
            <w:vAlign w:val="center"/>
          </w:tcPr>
          <w:p w14:paraId="030D4D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55.2% (91)</w:t>
            </w:r>
          </w:p>
        </w:tc>
        <w:tc>
          <w:tcPr>
            <w:tcW w:w="0" w:type="auto"/>
            <w:shd w:val="clear" w:color="auto" w:fill="FFFFFF"/>
            <w:tcMar>
              <w:top w:w="0" w:type="dxa"/>
              <w:left w:w="0" w:type="dxa"/>
              <w:bottom w:w="0" w:type="dxa"/>
              <w:right w:w="0" w:type="dxa"/>
            </w:tcMar>
            <w:vAlign w:val="center"/>
          </w:tcPr>
          <w:p w14:paraId="3060379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52.6% (522)</w:t>
            </w:r>
          </w:p>
        </w:tc>
      </w:tr>
      <w:tr w:rsidR="00250F85" w:rsidRPr="00250F85" w14:paraId="0E069255" w14:textId="77777777" w:rsidTr="00A03FCE">
        <w:trPr>
          <w:cantSplit/>
          <w:jc w:val="center"/>
        </w:trPr>
        <w:tc>
          <w:tcPr>
            <w:tcW w:w="0" w:type="auto"/>
            <w:shd w:val="clear" w:color="auto" w:fill="DDDDDD"/>
            <w:tcMar>
              <w:top w:w="0" w:type="dxa"/>
              <w:left w:w="0" w:type="dxa"/>
              <w:bottom w:w="0" w:type="dxa"/>
              <w:right w:w="0" w:type="dxa"/>
            </w:tcMar>
            <w:vAlign w:val="center"/>
          </w:tcPr>
          <w:p w14:paraId="2E4EA1BB"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Age</w:t>
            </w:r>
          </w:p>
        </w:tc>
        <w:tc>
          <w:tcPr>
            <w:tcW w:w="0" w:type="auto"/>
            <w:shd w:val="clear" w:color="auto" w:fill="DDDDDD"/>
            <w:tcMar>
              <w:top w:w="0" w:type="dxa"/>
              <w:left w:w="0" w:type="dxa"/>
              <w:bottom w:w="0" w:type="dxa"/>
              <w:right w:w="0" w:type="dxa"/>
            </w:tcMar>
            <w:vAlign w:val="center"/>
          </w:tcPr>
          <w:p w14:paraId="199F473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0E7B0E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w:t>
            </w:r>
          </w:p>
        </w:tc>
        <w:tc>
          <w:tcPr>
            <w:tcW w:w="0" w:type="auto"/>
            <w:shd w:val="clear" w:color="auto" w:fill="DDDDDD"/>
            <w:tcMar>
              <w:top w:w="0" w:type="dxa"/>
              <w:left w:w="0" w:type="dxa"/>
              <w:bottom w:w="0" w:type="dxa"/>
              <w:right w:w="0" w:type="dxa"/>
            </w:tcMar>
            <w:vAlign w:val="center"/>
          </w:tcPr>
          <w:p w14:paraId="21F571D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w:t>
            </w:r>
          </w:p>
        </w:tc>
        <w:tc>
          <w:tcPr>
            <w:tcW w:w="0" w:type="auto"/>
            <w:shd w:val="clear" w:color="auto" w:fill="DDDDDD"/>
            <w:tcMar>
              <w:top w:w="0" w:type="dxa"/>
              <w:left w:w="0" w:type="dxa"/>
              <w:bottom w:w="0" w:type="dxa"/>
              <w:right w:w="0" w:type="dxa"/>
            </w:tcMar>
            <w:vAlign w:val="center"/>
          </w:tcPr>
          <w:p w14:paraId="601C811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40906C1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w:t>
            </w:r>
          </w:p>
        </w:tc>
        <w:tc>
          <w:tcPr>
            <w:tcW w:w="0" w:type="auto"/>
            <w:shd w:val="clear" w:color="auto" w:fill="DDDDDD"/>
            <w:tcMar>
              <w:top w:w="0" w:type="dxa"/>
              <w:left w:w="0" w:type="dxa"/>
              <w:bottom w:w="0" w:type="dxa"/>
              <w:right w:w="0" w:type="dxa"/>
            </w:tcMar>
            <w:vAlign w:val="center"/>
          </w:tcPr>
          <w:p w14:paraId="7F8EFB4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2B49CB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w:t>
            </w:r>
          </w:p>
        </w:tc>
        <w:tc>
          <w:tcPr>
            <w:tcW w:w="0" w:type="auto"/>
            <w:shd w:val="clear" w:color="auto" w:fill="DDDDDD"/>
            <w:tcMar>
              <w:top w:w="0" w:type="dxa"/>
              <w:left w:w="0" w:type="dxa"/>
              <w:bottom w:w="0" w:type="dxa"/>
              <w:right w:w="0" w:type="dxa"/>
            </w:tcMar>
            <w:vAlign w:val="center"/>
          </w:tcPr>
          <w:p w14:paraId="490159D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w:t>
            </w:r>
          </w:p>
        </w:tc>
        <w:tc>
          <w:tcPr>
            <w:tcW w:w="0" w:type="auto"/>
            <w:shd w:val="clear" w:color="auto" w:fill="DDDDDD"/>
            <w:tcMar>
              <w:top w:w="0" w:type="dxa"/>
              <w:left w:w="0" w:type="dxa"/>
              <w:bottom w:w="0" w:type="dxa"/>
              <w:right w:w="0" w:type="dxa"/>
            </w:tcMar>
            <w:vAlign w:val="center"/>
          </w:tcPr>
          <w:p w14:paraId="53E1870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w:t>
            </w:r>
          </w:p>
        </w:tc>
      </w:tr>
      <w:tr w:rsidR="00250F85" w:rsidRPr="00250F85" w14:paraId="287DCA09" w14:textId="77777777" w:rsidTr="00A03FCE">
        <w:trPr>
          <w:cantSplit/>
          <w:jc w:val="center"/>
        </w:trPr>
        <w:tc>
          <w:tcPr>
            <w:tcW w:w="0" w:type="auto"/>
            <w:shd w:val="clear" w:color="auto" w:fill="FFFFFF"/>
            <w:tcMar>
              <w:top w:w="0" w:type="dxa"/>
              <w:left w:w="0" w:type="dxa"/>
              <w:bottom w:w="0" w:type="dxa"/>
              <w:right w:w="0" w:type="dxa"/>
            </w:tcMar>
            <w:vAlign w:val="center"/>
          </w:tcPr>
          <w:p w14:paraId="2D28787C"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CAD</w:t>
            </w:r>
          </w:p>
        </w:tc>
        <w:tc>
          <w:tcPr>
            <w:tcW w:w="0" w:type="auto"/>
            <w:shd w:val="clear" w:color="auto" w:fill="FFFFFF"/>
            <w:tcMar>
              <w:top w:w="0" w:type="dxa"/>
              <w:left w:w="0" w:type="dxa"/>
              <w:bottom w:w="0" w:type="dxa"/>
              <w:right w:w="0" w:type="dxa"/>
            </w:tcMar>
            <w:vAlign w:val="center"/>
          </w:tcPr>
          <w:p w14:paraId="04A2E9F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(7133)</w:t>
            </w:r>
          </w:p>
        </w:tc>
        <w:tc>
          <w:tcPr>
            <w:tcW w:w="0" w:type="auto"/>
            <w:shd w:val="clear" w:color="auto" w:fill="FFFFFF"/>
            <w:tcMar>
              <w:top w:w="0" w:type="dxa"/>
              <w:left w:w="0" w:type="dxa"/>
              <w:bottom w:w="0" w:type="dxa"/>
              <w:right w:w="0" w:type="dxa"/>
            </w:tcMar>
            <w:vAlign w:val="center"/>
          </w:tcPr>
          <w:p w14:paraId="78F6760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(589)</w:t>
            </w:r>
          </w:p>
        </w:tc>
        <w:tc>
          <w:tcPr>
            <w:tcW w:w="0" w:type="auto"/>
            <w:shd w:val="clear" w:color="auto" w:fill="FFFFFF"/>
            <w:tcMar>
              <w:top w:w="0" w:type="dxa"/>
              <w:left w:w="0" w:type="dxa"/>
              <w:bottom w:w="0" w:type="dxa"/>
              <w:right w:w="0" w:type="dxa"/>
            </w:tcMar>
            <w:vAlign w:val="center"/>
          </w:tcPr>
          <w:p w14:paraId="221BE24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(6465)</w:t>
            </w:r>
          </w:p>
        </w:tc>
        <w:tc>
          <w:tcPr>
            <w:tcW w:w="0" w:type="auto"/>
            <w:shd w:val="clear" w:color="auto" w:fill="FFFFFF"/>
            <w:tcMar>
              <w:top w:w="0" w:type="dxa"/>
              <w:left w:w="0" w:type="dxa"/>
              <w:bottom w:w="0" w:type="dxa"/>
              <w:right w:w="0" w:type="dxa"/>
            </w:tcMar>
            <w:vAlign w:val="center"/>
          </w:tcPr>
          <w:p w14:paraId="22C5C7D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w:t>
            </w:r>
          </w:p>
        </w:tc>
        <w:tc>
          <w:tcPr>
            <w:tcW w:w="0" w:type="auto"/>
            <w:shd w:val="clear" w:color="auto" w:fill="FFFFFF"/>
            <w:tcMar>
              <w:top w:w="0" w:type="dxa"/>
              <w:left w:w="0" w:type="dxa"/>
              <w:bottom w:w="0" w:type="dxa"/>
              <w:right w:w="0" w:type="dxa"/>
            </w:tcMar>
            <w:vAlign w:val="center"/>
          </w:tcPr>
          <w:p w14:paraId="1890667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(7)</w:t>
            </w:r>
          </w:p>
        </w:tc>
        <w:tc>
          <w:tcPr>
            <w:tcW w:w="0" w:type="auto"/>
            <w:shd w:val="clear" w:color="auto" w:fill="FFFFFF"/>
            <w:tcMar>
              <w:top w:w="0" w:type="dxa"/>
              <w:left w:w="0" w:type="dxa"/>
              <w:bottom w:w="0" w:type="dxa"/>
              <w:right w:w="0" w:type="dxa"/>
            </w:tcMar>
            <w:vAlign w:val="center"/>
          </w:tcPr>
          <w:p w14:paraId="76B791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FFFFFF"/>
            <w:tcMar>
              <w:top w:w="0" w:type="dxa"/>
              <w:left w:w="0" w:type="dxa"/>
              <w:bottom w:w="0" w:type="dxa"/>
              <w:right w:w="0" w:type="dxa"/>
            </w:tcMar>
            <w:vAlign w:val="center"/>
          </w:tcPr>
          <w:p w14:paraId="7B48B8F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1.4% (53)</w:t>
            </w:r>
          </w:p>
        </w:tc>
        <w:tc>
          <w:tcPr>
            <w:tcW w:w="0" w:type="auto"/>
            <w:shd w:val="clear" w:color="auto" w:fill="FFFFFF"/>
            <w:tcMar>
              <w:top w:w="0" w:type="dxa"/>
              <w:left w:w="0" w:type="dxa"/>
              <w:bottom w:w="0" w:type="dxa"/>
              <w:right w:w="0" w:type="dxa"/>
            </w:tcMar>
            <w:vAlign w:val="center"/>
          </w:tcPr>
          <w:p w14:paraId="2FEDE61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FFFFFF"/>
            <w:tcMar>
              <w:top w:w="0" w:type="dxa"/>
              <w:left w:w="0" w:type="dxa"/>
              <w:bottom w:w="0" w:type="dxa"/>
              <w:right w:w="0" w:type="dxa"/>
            </w:tcMar>
            <w:vAlign w:val="center"/>
          </w:tcPr>
          <w:p w14:paraId="54A0663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1.3% (13)</w:t>
            </w:r>
          </w:p>
        </w:tc>
      </w:tr>
      <w:tr w:rsidR="00250F85" w:rsidRPr="00250F85" w14:paraId="487C36D5" w14:textId="77777777" w:rsidTr="00A03FCE">
        <w:trPr>
          <w:cantSplit/>
          <w:jc w:val="center"/>
        </w:trPr>
        <w:tc>
          <w:tcPr>
            <w:tcW w:w="0" w:type="auto"/>
            <w:shd w:val="clear" w:color="auto" w:fill="DDDDDD"/>
            <w:tcMar>
              <w:top w:w="0" w:type="dxa"/>
              <w:left w:w="0" w:type="dxa"/>
              <w:bottom w:w="0" w:type="dxa"/>
              <w:right w:w="0" w:type="dxa"/>
            </w:tcMar>
            <w:vAlign w:val="center"/>
          </w:tcPr>
          <w:p w14:paraId="7CBC7962"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CBS</w:t>
            </w:r>
          </w:p>
        </w:tc>
        <w:tc>
          <w:tcPr>
            <w:tcW w:w="0" w:type="auto"/>
            <w:shd w:val="clear" w:color="auto" w:fill="DDDDDD"/>
            <w:tcMar>
              <w:top w:w="0" w:type="dxa"/>
              <w:left w:w="0" w:type="dxa"/>
              <w:bottom w:w="0" w:type="dxa"/>
              <w:right w:w="0" w:type="dxa"/>
            </w:tcMar>
            <w:vAlign w:val="center"/>
          </w:tcPr>
          <w:p w14:paraId="658994B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(5699)</w:t>
            </w:r>
          </w:p>
        </w:tc>
        <w:tc>
          <w:tcPr>
            <w:tcW w:w="0" w:type="auto"/>
            <w:shd w:val="clear" w:color="auto" w:fill="DDDDDD"/>
            <w:tcMar>
              <w:top w:w="0" w:type="dxa"/>
              <w:left w:w="0" w:type="dxa"/>
              <w:bottom w:w="0" w:type="dxa"/>
              <w:right w:w="0" w:type="dxa"/>
            </w:tcMar>
            <w:vAlign w:val="center"/>
          </w:tcPr>
          <w:p w14:paraId="6A1A405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(682)</w:t>
            </w:r>
          </w:p>
        </w:tc>
        <w:tc>
          <w:tcPr>
            <w:tcW w:w="0" w:type="auto"/>
            <w:shd w:val="clear" w:color="auto" w:fill="DDDDDD"/>
            <w:tcMar>
              <w:top w:w="0" w:type="dxa"/>
              <w:left w:w="0" w:type="dxa"/>
              <w:bottom w:w="0" w:type="dxa"/>
              <w:right w:w="0" w:type="dxa"/>
            </w:tcMar>
            <w:vAlign w:val="center"/>
          </w:tcPr>
          <w:p w14:paraId="0C221A2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(4926)</w:t>
            </w:r>
          </w:p>
        </w:tc>
        <w:tc>
          <w:tcPr>
            <w:tcW w:w="0" w:type="auto"/>
            <w:shd w:val="clear" w:color="auto" w:fill="DDDDDD"/>
            <w:tcMar>
              <w:top w:w="0" w:type="dxa"/>
              <w:left w:w="0" w:type="dxa"/>
              <w:bottom w:w="0" w:type="dxa"/>
              <w:right w:w="0" w:type="dxa"/>
            </w:tcMar>
            <w:vAlign w:val="center"/>
          </w:tcPr>
          <w:p w14:paraId="1351080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(4)</w:t>
            </w:r>
          </w:p>
        </w:tc>
        <w:tc>
          <w:tcPr>
            <w:tcW w:w="0" w:type="auto"/>
            <w:shd w:val="clear" w:color="auto" w:fill="DDDDDD"/>
            <w:tcMar>
              <w:top w:w="0" w:type="dxa"/>
              <w:left w:w="0" w:type="dxa"/>
              <w:bottom w:w="0" w:type="dxa"/>
              <w:right w:w="0" w:type="dxa"/>
            </w:tcMar>
            <w:vAlign w:val="center"/>
          </w:tcPr>
          <w:p w14:paraId="26ADDC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(3)</w:t>
            </w:r>
          </w:p>
        </w:tc>
        <w:tc>
          <w:tcPr>
            <w:tcW w:w="0" w:type="auto"/>
            <w:shd w:val="clear" w:color="auto" w:fill="DDDDDD"/>
            <w:tcMar>
              <w:top w:w="0" w:type="dxa"/>
              <w:left w:w="0" w:type="dxa"/>
              <w:bottom w:w="0" w:type="dxa"/>
              <w:right w:w="0" w:type="dxa"/>
            </w:tcMar>
            <w:vAlign w:val="center"/>
          </w:tcPr>
          <w:p w14:paraId="76F29ED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54C41F2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 (78)</w:t>
            </w:r>
          </w:p>
        </w:tc>
        <w:tc>
          <w:tcPr>
            <w:tcW w:w="0" w:type="auto"/>
            <w:shd w:val="clear" w:color="auto" w:fill="DDDDDD"/>
            <w:tcMar>
              <w:top w:w="0" w:type="dxa"/>
              <w:left w:w="0" w:type="dxa"/>
              <w:bottom w:w="0" w:type="dxa"/>
              <w:right w:w="0" w:type="dxa"/>
            </w:tcMar>
            <w:vAlign w:val="center"/>
          </w:tcPr>
          <w:p w14:paraId="02EC09F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3447FB3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0.6% (6)</w:t>
            </w:r>
          </w:p>
        </w:tc>
      </w:tr>
      <w:tr w:rsidR="00250F85" w:rsidRPr="00250F85" w14:paraId="103FB4E8" w14:textId="77777777" w:rsidTr="00A03FCE">
        <w:trPr>
          <w:cantSplit/>
          <w:jc w:val="center"/>
        </w:trPr>
        <w:tc>
          <w:tcPr>
            <w:tcW w:w="0" w:type="auto"/>
            <w:shd w:val="clear" w:color="auto" w:fill="FFFFFF"/>
            <w:tcMar>
              <w:top w:w="0" w:type="dxa"/>
              <w:left w:w="0" w:type="dxa"/>
              <w:bottom w:w="0" w:type="dxa"/>
              <w:right w:w="0" w:type="dxa"/>
            </w:tcMar>
            <w:vAlign w:val="center"/>
          </w:tcPr>
          <w:p w14:paraId="6050646A"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CVD</w:t>
            </w:r>
          </w:p>
        </w:tc>
        <w:tc>
          <w:tcPr>
            <w:tcW w:w="0" w:type="auto"/>
            <w:shd w:val="clear" w:color="auto" w:fill="FFFFFF"/>
            <w:tcMar>
              <w:top w:w="0" w:type="dxa"/>
              <w:left w:w="0" w:type="dxa"/>
              <w:bottom w:w="0" w:type="dxa"/>
              <w:right w:w="0" w:type="dxa"/>
            </w:tcMar>
            <w:vAlign w:val="center"/>
          </w:tcPr>
          <w:p w14:paraId="07292AF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2.1% (34899)</w:t>
            </w:r>
          </w:p>
        </w:tc>
        <w:tc>
          <w:tcPr>
            <w:tcW w:w="0" w:type="auto"/>
            <w:shd w:val="clear" w:color="auto" w:fill="FFFFFF"/>
            <w:tcMar>
              <w:top w:w="0" w:type="dxa"/>
              <w:left w:w="0" w:type="dxa"/>
              <w:bottom w:w="0" w:type="dxa"/>
              <w:right w:w="0" w:type="dxa"/>
            </w:tcMar>
            <w:vAlign w:val="center"/>
          </w:tcPr>
          <w:p w14:paraId="51616A1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(11619)</w:t>
            </w:r>
          </w:p>
        </w:tc>
        <w:tc>
          <w:tcPr>
            <w:tcW w:w="0" w:type="auto"/>
            <w:shd w:val="clear" w:color="auto" w:fill="FFFFFF"/>
            <w:tcMar>
              <w:top w:w="0" w:type="dxa"/>
              <w:left w:w="0" w:type="dxa"/>
              <w:bottom w:w="0" w:type="dxa"/>
              <w:right w:w="0" w:type="dxa"/>
            </w:tcMar>
            <w:vAlign w:val="center"/>
          </w:tcPr>
          <w:p w14:paraId="212FEEF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3.9% (22977)</w:t>
            </w:r>
          </w:p>
        </w:tc>
        <w:tc>
          <w:tcPr>
            <w:tcW w:w="0" w:type="auto"/>
            <w:shd w:val="clear" w:color="auto" w:fill="FFFFFF"/>
            <w:tcMar>
              <w:top w:w="0" w:type="dxa"/>
              <w:left w:w="0" w:type="dxa"/>
              <w:bottom w:w="0" w:type="dxa"/>
              <w:right w:w="0" w:type="dxa"/>
            </w:tcMar>
            <w:vAlign w:val="center"/>
          </w:tcPr>
          <w:p w14:paraId="46EE4D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 (86)</w:t>
            </w:r>
          </w:p>
        </w:tc>
        <w:tc>
          <w:tcPr>
            <w:tcW w:w="0" w:type="auto"/>
            <w:shd w:val="clear" w:color="auto" w:fill="FFFFFF"/>
            <w:tcMar>
              <w:top w:w="0" w:type="dxa"/>
              <w:left w:w="0" w:type="dxa"/>
              <w:bottom w:w="0" w:type="dxa"/>
              <w:right w:w="0" w:type="dxa"/>
            </w:tcMar>
            <w:vAlign w:val="center"/>
          </w:tcPr>
          <w:p w14:paraId="3F191E5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 (20)</w:t>
            </w:r>
          </w:p>
        </w:tc>
        <w:tc>
          <w:tcPr>
            <w:tcW w:w="0" w:type="auto"/>
            <w:shd w:val="clear" w:color="auto" w:fill="FFFFFF"/>
            <w:tcMar>
              <w:top w:w="0" w:type="dxa"/>
              <w:left w:w="0" w:type="dxa"/>
              <w:bottom w:w="0" w:type="dxa"/>
              <w:right w:w="0" w:type="dxa"/>
            </w:tcMar>
            <w:vAlign w:val="center"/>
          </w:tcPr>
          <w:p w14:paraId="41AE3B3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 (3)</w:t>
            </w:r>
          </w:p>
        </w:tc>
        <w:tc>
          <w:tcPr>
            <w:tcW w:w="0" w:type="auto"/>
            <w:shd w:val="clear" w:color="auto" w:fill="FFFFFF"/>
            <w:tcMar>
              <w:top w:w="0" w:type="dxa"/>
              <w:left w:w="0" w:type="dxa"/>
              <w:bottom w:w="0" w:type="dxa"/>
              <w:right w:w="0" w:type="dxa"/>
            </w:tcMar>
            <w:vAlign w:val="center"/>
          </w:tcPr>
          <w:p w14:paraId="542167C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4.4% (170)</w:t>
            </w:r>
          </w:p>
        </w:tc>
        <w:tc>
          <w:tcPr>
            <w:tcW w:w="0" w:type="auto"/>
            <w:shd w:val="clear" w:color="auto" w:fill="FFFFFF"/>
            <w:tcMar>
              <w:top w:w="0" w:type="dxa"/>
              <w:left w:w="0" w:type="dxa"/>
              <w:bottom w:w="0" w:type="dxa"/>
              <w:right w:w="0" w:type="dxa"/>
            </w:tcMar>
            <w:vAlign w:val="center"/>
          </w:tcPr>
          <w:p w14:paraId="2096C76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(7)</w:t>
            </w:r>
          </w:p>
        </w:tc>
        <w:tc>
          <w:tcPr>
            <w:tcW w:w="0" w:type="auto"/>
            <w:shd w:val="clear" w:color="auto" w:fill="FFFFFF"/>
            <w:tcMar>
              <w:top w:w="0" w:type="dxa"/>
              <w:left w:w="0" w:type="dxa"/>
              <w:bottom w:w="0" w:type="dxa"/>
              <w:right w:w="0" w:type="dxa"/>
            </w:tcMar>
            <w:vAlign w:val="center"/>
          </w:tcPr>
          <w:p w14:paraId="536CCEA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1.7% (17)</w:t>
            </w:r>
          </w:p>
        </w:tc>
      </w:tr>
      <w:tr w:rsidR="00250F85" w:rsidRPr="00250F85" w14:paraId="344D8F7B" w14:textId="77777777" w:rsidTr="00A03FCE">
        <w:trPr>
          <w:cantSplit/>
          <w:jc w:val="center"/>
        </w:trPr>
        <w:tc>
          <w:tcPr>
            <w:tcW w:w="0" w:type="auto"/>
            <w:shd w:val="clear" w:color="auto" w:fill="DDDDDD"/>
            <w:tcMar>
              <w:top w:w="0" w:type="dxa"/>
              <w:left w:w="0" w:type="dxa"/>
              <w:bottom w:w="0" w:type="dxa"/>
              <w:right w:w="0" w:type="dxa"/>
            </w:tcMar>
            <w:vAlign w:val="center"/>
          </w:tcPr>
          <w:p w14:paraId="18CEF305" w14:textId="77777777" w:rsidR="00250F85" w:rsidRDefault="00491F6E" w:rsidP="00250F85">
            <w:pPr>
              <w:spacing w:after="0"/>
              <w:ind w:left="102" w:right="102"/>
              <w:contextualSpacing/>
              <w:rPr>
                <w:rFonts w:ascii="Arial" w:eastAsia="Arial" w:hAnsi="Arial" w:cs="Arial"/>
                <w:b/>
                <w:color w:val="000000"/>
                <w:sz w:val="14"/>
                <w:szCs w:val="14"/>
              </w:rPr>
            </w:pPr>
            <w:r w:rsidRPr="00250F85">
              <w:rPr>
                <w:rFonts w:ascii="Arial" w:eastAsia="Arial" w:hAnsi="Arial" w:cs="Arial"/>
                <w:b/>
                <w:color w:val="000000"/>
                <w:sz w:val="14"/>
                <w:szCs w:val="14"/>
              </w:rPr>
              <w:t xml:space="preserve">Charlson </w:t>
            </w:r>
          </w:p>
          <w:p w14:paraId="770BE785" w14:textId="657A1D9D" w:rsidR="00491F6E" w:rsidRPr="00250F85" w:rsidRDefault="00491F6E" w:rsidP="00250F85">
            <w:pPr>
              <w:spacing w:after="0"/>
              <w:ind w:left="102" w:right="102"/>
              <w:contextualSpacing/>
              <w:rPr>
                <w:sz w:val="14"/>
                <w:szCs w:val="14"/>
              </w:rPr>
            </w:pPr>
            <w:r w:rsidRPr="00250F85">
              <w:rPr>
                <w:rFonts w:ascii="Arial" w:eastAsia="Arial" w:hAnsi="Arial" w:cs="Arial"/>
                <w:b/>
                <w:color w:val="000000"/>
                <w:sz w:val="14"/>
                <w:szCs w:val="14"/>
              </w:rPr>
              <w:t>(ever &gt; 0)</w:t>
            </w:r>
          </w:p>
        </w:tc>
        <w:tc>
          <w:tcPr>
            <w:tcW w:w="0" w:type="auto"/>
            <w:shd w:val="clear" w:color="auto" w:fill="DDDDDD"/>
            <w:tcMar>
              <w:top w:w="0" w:type="dxa"/>
              <w:left w:w="0" w:type="dxa"/>
              <w:bottom w:w="0" w:type="dxa"/>
              <w:right w:w="0" w:type="dxa"/>
            </w:tcMar>
            <w:vAlign w:val="center"/>
          </w:tcPr>
          <w:p w14:paraId="1EBDBED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30.6% (516135)</w:t>
            </w:r>
          </w:p>
        </w:tc>
        <w:tc>
          <w:tcPr>
            <w:tcW w:w="0" w:type="auto"/>
            <w:shd w:val="clear" w:color="auto" w:fill="DDDDDD"/>
            <w:tcMar>
              <w:top w:w="0" w:type="dxa"/>
              <w:left w:w="0" w:type="dxa"/>
              <w:bottom w:w="0" w:type="dxa"/>
              <w:right w:w="0" w:type="dxa"/>
            </w:tcMar>
            <w:vAlign w:val="center"/>
          </w:tcPr>
          <w:p w14:paraId="704F431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25.1% (272642)</w:t>
            </w:r>
          </w:p>
        </w:tc>
        <w:tc>
          <w:tcPr>
            <w:tcW w:w="0" w:type="auto"/>
            <w:shd w:val="clear" w:color="auto" w:fill="DDDDDD"/>
            <w:tcMar>
              <w:top w:w="0" w:type="dxa"/>
              <w:left w:w="0" w:type="dxa"/>
              <w:bottom w:w="0" w:type="dxa"/>
              <w:right w:w="0" w:type="dxa"/>
            </w:tcMar>
            <w:vAlign w:val="center"/>
          </w:tcPr>
          <w:p w14:paraId="2BCE26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40.7% (238403)</w:t>
            </w:r>
          </w:p>
        </w:tc>
        <w:tc>
          <w:tcPr>
            <w:tcW w:w="0" w:type="auto"/>
            <w:shd w:val="clear" w:color="auto" w:fill="DDDDDD"/>
            <w:tcMar>
              <w:top w:w="0" w:type="dxa"/>
              <w:left w:w="0" w:type="dxa"/>
              <w:bottom w:w="0" w:type="dxa"/>
              <w:right w:w="0" w:type="dxa"/>
            </w:tcMar>
            <w:vAlign w:val="center"/>
          </w:tcPr>
          <w:p w14:paraId="1E98450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42.5% (2292)</w:t>
            </w:r>
          </w:p>
        </w:tc>
        <w:tc>
          <w:tcPr>
            <w:tcW w:w="0" w:type="auto"/>
            <w:shd w:val="clear" w:color="auto" w:fill="DDDDDD"/>
            <w:tcMar>
              <w:top w:w="0" w:type="dxa"/>
              <w:left w:w="0" w:type="dxa"/>
              <w:bottom w:w="0" w:type="dxa"/>
              <w:right w:w="0" w:type="dxa"/>
            </w:tcMar>
            <w:vAlign w:val="center"/>
          </w:tcPr>
          <w:p w14:paraId="529DF7D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41.7% (318)</w:t>
            </w:r>
          </w:p>
        </w:tc>
        <w:tc>
          <w:tcPr>
            <w:tcW w:w="0" w:type="auto"/>
            <w:shd w:val="clear" w:color="auto" w:fill="DDDDDD"/>
            <w:tcMar>
              <w:top w:w="0" w:type="dxa"/>
              <w:left w:w="0" w:type="dxa"/>
              <w:bottom w:w="0" w:type="dxa"/>
              <w:right w:w="0" w:type="dxa"/>
            </w:tcMar>
            <w:vAlign w:val="center"/>
          </w:tcPr>
          <w:p w14:paraId="113AA19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24.4% (31)</w:t>
            </w:r>
          </w:p>
        </w:tc>
        <w:tc>
          <w:tcPr>
            <w:tcW w:w="0" w:type="auto"/>
            <w:shd w:val="clear" w:color="auto" w:fill="DDDDDD"/>
            <w:tcMar>
              <w:top w:w="0" w:type="dxa"/>
              <w:left w:w="0" w:type="dxa"/>
              <w:bottom w:w="0" w:type="dxa"/>
              <w:right w:w="0" w:type="dxa"/>
            </w:tcMar>
            <w:vAlign w:val="center"/>
          </w:tcPr>
          <w:p w14:paraId="1156029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50.8% (1976)</w:t>
            </w:r>
          </w:p>
        </w:tc>
        <w:tc>
          <w:tcPr>
            <w:tcW w:w="0" w:type="auto"/>
            <w:shd w:val="clear" w:color="auto" w:fill="DDDDDD"/>
            <w:tcMar>
              <w:top w:w="0" w:type="dxa"/>
              <w:left w:w="0" w:type="dxa"/>
              <w:bottom w:w="0" w:type="dxa"/>
              <w:right w:w="0" w:type="dxa"/>
            </w:tcMar>
            <w:vAlign w:val="center"/>
          </w:tcPr>
          <w:p w14:paraId="2BAD069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43.6% (72)</w:t>
            </w:r>
          </w:p>
        </w:tc>
        <w:tc>
          <w:tcPr>
            <w:tcW w:w="0" w:type="auto"/>
            <w:shd w:val="clear" w:color="auto" w:fill="DDDDDD"/>
            <w:tcMar>
              <w:top w:w="0" w:type="dxa"/>
              <w:left w:w="0" w:type="dxa"/>
              <w:bottom w:w="0" w:type="dxa"/>
              <w:right w:w="0" w:type="dxa"/>
            </w:tcMar>
            <w:vAlign w:val="center"/>
          </w:tcPr>
          <w:p w14:paraId="27E26BC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40.4% (401)</w:t>
            </w:r>
          </w:p>
        </w:tc>
      </w:tr>
      <w:tr w:rsidR="00250F85" w:rsidRPr="00250F85" w14:paraId="463D01D2" w14:textId="77777777" w:rsidTr="00A03FCE">
        <w:trPr>
          <w:cantSplit/>
          <w:jc w:val="center"/>
        </w:trPr>
        <w:tc>
          <w:tcPr>
            <w:tcW w:w="0" w:type="auto"/>
            <w:shd w:val="clear" w:color="auto" w:fill="FFFFFF"/>
            <w:tcMar>
              <w:top w:w="0" w:type="dxa"/>
              <w:left w:w="0" w:type="dxa"/>
              <w:bottom w:w="0" w:type="dxa"/>
              <w:right w:w="0" w:type="dxa"/>
            </w:tcMar>
            <w:vAlign w:val="center"/>
          </w:tcPr>
          <w:p w14:paraId="1E862186"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IMD-2010 (median)</w:t>
            </w:r>
          </w:p>
        </w:tc>
        <w:tc>
          <w:tcPr>
            <w:tcW w:w="0" w:type="auto"/>
            <w:shd w:val="clear" w:color="auto" w:fill="FFFFFF"/>
            <w:tcMar>
              <w:top w:w="0" w:type="dxa"/>
              <w:left w:w="0" w:type="dxa"/>
              <w:bottom w:w="0" w:type="dxa"/>
              <w:right w:w="0" w:type="dxa"/>
            </w:tcMar>
            <w:vAlign w:val="center"/>
          </w:tcPr>
          <w:p w14:paraId="1AC0E23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74B3AF0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w:t>
            </w:r>
          </w:p>
        </w:tc>
        <w:tc>
          <w:tcPr>
            <w:tcW w:w="0" w:type="auto"/>
            <w:shd w:val="clear" w:color="auto" w:fill="FFFFFF"/>
            <w:tcMar>
              <w:top w:w="0" w:type="dxa"/>
              <w:left w:w="0" w:type="dxa"/>
              <w:bottom w:w="0" w:type="dxa"/>
              <w:right w:w="0" w:type="dxa"/>
            </w:tcMar>
            <w:vAlign w:val="center"/>
          </w:tcPr>
          <w:p w14:paraId="2C4E5ED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5599E4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w:t>
            </w:r>
          </w:p>
        </w:tc>
        <w:tc>
          <w:tcPr>
            <w:tcW w:w="0" w:type="auto"/>
            <w:shd w:val="clear" w:color="auto" w:fill="FFFFFF"/>
            <w:tcMar>
              <w:top w:w="0" w:type="dxa"/>
              <w:left w:w="0" w:type="dxa"/>
              <w:bottom w:w="0" w:type="dxa"/>
              <w:right w:w="0" w:type="dxa"/>
            </w:tcMar>
            <w:vAlign w:val="center"/>
          </w:tcPr>
          <w:p w14:paraId="0BD1A7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050FACA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13</w:t>
            </w:r>
          </w:p>
        </w:tc>
        <w:tc>
          <w:tcPr>
            <w:tcW w:w="0" w:type="auto"/>
            <w:shd w:val="clear" w:color="auto" w:fill="FFFFFF"/>
            <w:tcMar>
              <w:top w:w="0" w:type="dxa"/>
              <w:left w:w="0" w:type="dxa"/>
              <w:bottom w:w="0" w:type="dxa"/>
              <w:right w:w="0" w:type="dxa"/>
            </w:tcMar>
            <w:vAlign w:val="center"/>
          </w:tcPr>
          <w:p w14:paraId="455E554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c>
          <w:tcPr>
            <w:tcW w:w="0" w:type="auto"/>
            <w:shd w:val="clear" w:color="auto" w:fill="FFFFFF"/>
            <w:tcMar>
              <w:top w:w="0" w:type="dxa"/>
              <w:left w:w="0" w:type="dxa"/>
              <w:bottom w:w="0" w:type="dxa"/>
              <w:right w:w="0" w:type="dxa"/>
            </w:tcMar>
            <w:vAlign w:val="center"/>
          </w:tcPr>
          <w:p w14:paraId="4EFA9F3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c>
          <w:tcPr>
            <w:tcW w:w="0" w:type="auto"/>
            <w:shd w:val="clear" w:color="auto" w:fill="FFFFFF"/>
            <w:tcMar>
              <w:top w:w="0" w:type="dxa"/>
              <w:left w:w="0" w:type="dxa"/>
              <w:bottom w:w="0" w:type="dxa"/>
              <w:right w:w="0" w:type="dxa"/>
            </w:tcMar>
            <w:vAlign w:val="center"/>
          </w:tcPr>
          <w:p w14:paraId="7FBB0F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r>
      <w:tr w:rsidR="00250F85" w:rsidRPr="00250F85" w14:paraId="794AFBA9" w14:textId="77777777" w:rsidTr="00A03FCE">
        <w:trPr>
          <w:cantSplit/>
          <w:jc w:val="center"/>
        </w:trPr>
        <w:tc>
          <w:tcPr>
            <w:tcW w:w="0" w:type="auto"/>
            <w:shd w:val="clear" w:color="auto" w:fill="DDDDDD"/>
            <w:tcMar>
              <w:top w:w="0" w:type="dxa"/>
              <w:left w:w="0" w:type="dxa"/>
              <w:bottom w:w="0" w:type="dxa"/>
              <w:right w:w="0" w:type="dxa"/>
            </w:tcMar>
            <w:vAlign w:val="center"/>
          </w:tcPr>
          <w:p w14:paraId="2D7BB3A0" w14:textId="36D49D76" w:rsidR="00491F6E" w:rsidRPr="00250F85" w:rsidRDefault="005E7DC4" w:rsidP="00A03FCE">
            <w:pPr>
              <w:spacing w:before="100" w:after="100"/>
              <w:ind w:left="100" w:right="100"/>
              <w:rPr>
                <w:sz w:val="14"/>
                <w:szCs w:val="14"/>
              </w:rPr>
            </w:pPr>
            <w:r w:rsidRPr="00250F85">
              <w:rPr>
                <w:rFonts w:ascii="Arial" w:eastAsia="Arial" w:hAnsi="Arial" w:cs="Arial"/>
                <w:b/>
                <w:color w:val="000000"/>
                <w:sz w:val="14"/>
                <w:szCs w:val="14"/>
              </w:rPr>
              <w:t>Consultation</w:t>
            </w:r>
            <w:r w:rsidR="00491F6E" w:rsidRPr="00250F85">
              <w:rPr>
                <w:rFonts w:ascii="Arial" w:eastAsia="Arial" w:hAnsi="Arial" w:cs="Arial"/>
                <w:b/>
                <w:color w:val="000000"/>
                <w:sz w:val="14"/>
                <w:szCs w:val="14"/>
              </w:rPr>
              <w:t xml:space="preserve"> rate (mean/SD)</w:t>
            </w:r>
          </w:p>
        </w:tc>
        <w:tc>
          <w:tcPr>
            <w:tcW w:w="0" w:type="auto"/>
            <w:shd w:val="clear" w:color="auto" w:fill="DDDDDD"/>
            <w:tcMar>
              <w:top w:w="0" w:type="dxa"/>
              <w:left w:w="0" w:type="dxa"/>
              <w:bottom w:w="0" w:type="dxa"/>
              <w:right w:w="0" w:type="dxa"/>
            </w:tcMar>
            <w:vAlign w:val="center"/>
          </w:tcPr>
          <w:p w14:paraId="7DA6CEE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(5.4)</w:t>
            </w:r>
          </w:p>
        </w:tc>
        <w:tc>
          <w:tcPr>
            <w:tcW w:w="0" w:type="auto"/>
            <w:shd w:val="clear" w:color="auto" w:fill="DDDDDD"/>
            <w:tcMar>
              <w:top w:w="0" w:type="dxa"/>
              <w:left w:w="0" w:type="dxa"/>
              <w:bottom w:w="0" w:type="dxa"/>
              <w:right w:w="0" w:type="dxa"/>
            </w:tcMar>
            <w:vAlign w:val="center"/>
          </w:tcPr>
          <w:p w14:paraId="035C3C3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5.0 (5.0)</w:t>
            </w:r>
          </w:p>
        </w:tc>
        <w:tc>
          <w:tcPr>
            <w:tcW w:w="0" w:type="auto"/>
            <w:shd w:val="clear" w:color="auto" w:fill="DDDDDD"/>
            <w:tcMar>
              <w:top w:w="0" w:type="dxa"/>
              <w:left w:w="0" w:type="dxa"/>
              <w:bottom w:w="0" w:type="dxa"/>
              <w:right w:w="0" w:type="dxa"/>
            </w:tcMar>
            <w:vAlign w:val="center"/>
          </w:tcPr>
          <w:p w14:paraId="047F3B7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 (6.1)</w:t>
            </w:r>
          </w:p>
        </w:tc>
        <w:tc>
          <w:tcPr>
            <w:tcW w:w="0" w:type="auto"/>
            <w:shd w:val="clear" w:color="auto" w:fill="DDDDDD"/>
            <w:tcMar>
              <w:top w:w="0" w:type="dxa"/>
              <w:left w:w="0" w:type="dxa"/>
              <w:bottom w:w="0" w:type="dxa"/>
              <w:right w:w="0" w:type="dxa"/>
            </w:tcMar>
            <w:vAlign w:val="center"/>
          </w:tcPr>
          <w:p w14:paraId="2019E9A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8.6 (7.4)</w:t>
            </w:r>
          </w:p>
        </w:tc>
        <w:tc>
          <w:tcPr>
            <w:tcW w:w="0" w:type="auto"/>
            <w:shd w:val="clear" w:color="auto" w:fill="DDDDDD"/>
            <w:tcMar>
              <w:top w:w="0" w:type="dxa"/>
              <w:left w:w="0" w:type="dxa"/>
              <w:bottom w:w="0" w:type="dxa"/>
              <w:right w:w="0" w:type="dxa"/>
            </w:tcMar>
            <w:vAlign w:val="center"/>
          </w:tcPr>
          <w:p w14:paraId="1D256AD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7.4 (6.6)</w:t>
            </w:r>
          </w:p>
        </w:tc>
        <w:tc>
          <w:tcPr>
            <w:tcW w:w="0" w:type="auto"/>
            <w:shd w:val="clear" w:color="auto" w:fill="DDDDDD"/>
            <w:tcMar>
              <w:top w:w="0" w:type="dxa"/>
              <w:left w:w="0" w:type="dxa"/>
              <w:bottom w:w="0" w:type="dxa"/>
              <w:right w:w="0" w:type="dxa"/>
            </w:tcMar>
            <w:vAlign w:val="center"/>
          </w:tcPr>
          <w:p w14:paraId="3F804BF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4.8 (4.3)</w:t>
            </w:r>
          </w:p>
        </w:tc>
        <w:tc>
          <w:tcPr>
            <w:tcW w:w="0" w:type="auto"/>
            <w:shd w:val="clear" w:color="auto" w:fill="DDDDDD"/>
            <w:tcMar>
              <w:top w:w="0" w:type="dxa"/>
              <w:left w:w="0" w:type="dxa"/>
              <w:bottom w:w="0" w:type="dxa"/>
              <w:right w:w="0" w:type="dxa"/>
            </w:tcMar>
            <w:vAlign w:val="center"/>
          </w:tcPr>
          <w:p w14:paraId="37EE18D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7.1 (6.2)</w:t>
            </w:r>
          </w:p>
        </w:tc>
        <w:tc>
          <w:tcPr>
            <w:tcW w:w="0" w:type="auto"/>
            <w:shd w:val="clear" w:color="auto" w:fill="DDDDDD"/>
            <w:tcMar>
              <w:top w:w="0" w:type="dxa"/>
              <w:left w:w="0" w:type="dxa"/>
              <w:bottom w:w="0" w:type="dxa"/>
              <w:right w:w="0" w:type="dxa"/>
            </w:tcMar>
            <w:vAlign w:val="center"/>
          </w:tcPr>
          <w:p w14:paraId="443CDEF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9.2 (7.8)</w:t>
            </w:r>
          </w:p>
        </w:tc>
        <w:tc>
          <w:tcPr>
            <w:tcW w:w="0" w:type="auto"/>
            <w:shd w:val="clear" w:color="auto" w:fill="DDDDDD"/>
            <w:tcMar>
              <w:top w:w="0" w:type="dxa"/>
              <w:left w:w="0" w:type="dxa"/>
              <w:bottom w:w="0" w:type="dxa"/>
              <w:right w:w="0" w:type="dxa"/>
            </w:tcMar>
            <w:vAlign w:val="center"/>
          </w:tcPr>
          <w:p w14:paraId="6E421C7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8.0 (8.0)</w:t>
            </w:r>
          </w:p>
        </w:tc>
      </w:tr>
      <w:tr w:rsidR="00250F85" w:rsidRPr="00250F85" w14:paraId="25221E87" w14:textId="77777777" w:rsidTr="00A03FCE">
        <w:trPr>
          <w:cantSplit/>
          <w:jc w:val="center"/>
        </w:trPr>
        <w:tc>
          <w:tcPr>
            <w:tcW w:w="0" w:type="auto"/>
            <w:shd w:val="clear" w:color="auto" w:fill="FFFFFF"/>
            <w:tcMar>
              <w:top w:w="0" w:type="dxa"/>
              <w:left w:w="0" w:type="dxa"/>
              <w:bottom w:w="0" w:type="dxa"/>
              <w:right w:w="0" w:type="dxa"/>
            </w:tcMar>
            <w:vAlign w:val="center"/>
          </w:tcPr>
          <w:p w14:paraId="4CA57B1B"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Alcohol (ever)</w:t>
            </w:r>
          </w:p>
        </w:tc>
        <w:tc>
          <w:tcPr>
            <w:tcW w:w="0" w:type="auto"/>
            <w:shd w:val="clear" w:color="auto" w:fill="FFFFFF"/>
            <w:tcMar>
              <w:top w:w="0" w:type="dxa"/>
              <w:left w:w="0" w:type="dxa"/>
              <w:bottom w:w="0" w:type="dxa"/>
              <w:right w:w="0" w:type="dxa"/>
            </w:tcMar>
            <w:vAlign w:val="center"/>
          </w:tcPr>
          <w:p w14:paraId="0370864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85.9% (1447151)</w:t>
            </w:r>
          </w:p>
        </w:tc>
        <w:tc>
          <w:tcPr>
            <w:tcW w:w="0" w:type="auto"/>
            <w:shd w:val="clear" w:color="auto" w:fill="FFFFFF"/>
            <w:tcMar>
              <w:top w:w="0" w:type="dxa"/>
              <w:left w:w="0" w:type="dxa"/>
              <w:bottom w:w="0" w:type="dxa"/>
              <w:right w:w="0" w:type="dxa"/>
            </w:tcMar>
            <w:vAlign w:val="center"/>
          </w:tcPr>
          <w:p w14:paraId="0EDB8EC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86.6% (941648)</w:t>
            </w:r>
          </w:p>
        </w:tc>
        <w:tc>
          <w:tcPr>
            <w:tcW w:w="0" w:type="auto"/>
            <w:shd w:val="clear" w:color="auto" w:fill="FFFFFF"/>
            <w:tcMar>
              <w:top w:w="0" w:type="dxa"/>
              <w:left w:w="0" w:type="dxa"/>
              <w:bottom w:w="0" w:type="dxa"/>
              <w:right w:w="0" w:type="dxa"/>
            </w:tcMar>
            <w:vAlign w:val="center"/>
          </w:tcPr>
          <w:p w14:paraId="1802663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84.7% (496110)</w:t>
            </w:r>
          </w:p>
        </w:tc>
        <w:tc>
          <w:tcPr>
            <w:tcW w:w="0" w:type="auto"/>
            <w:shd w:val="clear" w:color="auto" w:fill="FFFFFF"/>
            <w:tcMar>
              <w:top w:w="0" w:type="dxa"/>
              <w:left w:w="0" w:type="dxa"/>
              <w:bottom w:w="0" w:type="dxa"/>
              <w:right w:w="0" w:type="dxa"/>
            </w:tcMar>
            <w:vAlign w:val="center"/>
          </w:tcPr>
          <w:p w14:paraId="2F17ABE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82.8% (4468)</w:t>
            </w:r>
          </w:p>
        </w:tc>
        <w:tc>
          <w:tcPr>
            <w:tcW w:w="0" w:type="auto"/>
            <w:shd w:val="clear" w:color="auto" w:fill="FFFFFF"/>
            <w:tcMar>
              <w:top w:w="0" w:type="dxa"/>
              <w:left w:w="0" w:type="dxa"/>
              <w:bottom w:w="0" w:type="dxa"/>
              <w:right w:w="0" w:type="dxa"/>
            </w:tcMar>
            <w:vAlign w:val="center"/>
          </w:tcPr>
          <w:p w14:paraId="3A2AED6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84.0% (641)</w:t>
            </w:r>
          </w:p>
        </w:tc>
        <w:tc>
          <w:tcPr>
            <w:tcW w:w="0" w:type="auto"/>
            <w:shd w:val="clear" w:color="auto" w:fill="FFFFFF"/>
            <w:tcMar>
              <w:top w:w="0" w:type="dxa"/>
              <w:left w:w="0" w:type="dxa"/>
              <w:bottom w:w="0" w:type="dxa"/>
              <w:right w:w="0" w:type="dxa"/>
            </w:tcMar>
            <w:vAlign w:val="center"/>
          </w:tcPr>
          <w:p w14:paraId="1BE14CA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87.4% (111)</w:t>
            </w:r>
          </w:p>
        </w:tc>
        <w:tc>
          <w:tcPr>
            <w:tcW w:w="0" w:type="auto"/>
            <w:shd w:val="clear" w:color="auto" w:fill="FFFFFF"/>
            <w:tcMar>
              <w:top w:w="0" w:type="dxa"/>
              <w:left w:w="0" w:type="dxa"/>
              <w:bottom w:w="0" w:type="dxa"/>
              <w:right w:w="0" w:type="dxa"/>
            </w:tcMar>
            <w:vAlign w:val="center"/>
          </w:tcPr>
          <w:p w14:paraId="2D464EC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82.9% (3223)</w:t>
            </w:r>
          </w:p>
        </w:tc>
        <w:tc>
          <w:tcPr>
            <w:tcW w:w="0" w:type="auto"/>
            <w:shd w:val="clear" w:color="auto" w:fill="FFFFFF"/>
            <w:tcMar>
              <w:top w:w="0" w:type="dxa"/>
              <w:left w:w="0" w:type="dxa"/>
              <w:bottom w:w="0" w:type="dxa"/>
              <w:right w:w="0" w:type="dxa"/>
            </w:tcMar>
            <w:vAlign w:val="center"/>
          </w:tcPr>
          <w:p w14:paraId="7D49E7C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83.0% (137)</w:t>
            </w:r>
          </w:p>
        </w:tc>
        <w:tc>
          <w:tcPr>
            <w:tcW w:w="0" w:type="auto"/>
            <w:shd w:val="clear" w:color="auto" w:fill="FFFFFF"/>
            <w:tcMar>
              <w:top w:w="0" w:type="dxa"/>
              <w:left w:w="0" w:type="dxa"/>
              <w:bottom w:w="0" w:type="dxa"/>
              <w:right w:w="0" w:type="dxa"/>
            </w:tcMar>
            <w:vAlign w:val="center"/>
          </w:tcPr>
          <w:p w14:paraId="174DF7A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82.0% (813)</w:t>
            </w:r>
          </w:p>
        </w:tc>
      </w:tr>
      <w:tr w:rsidR="00250F85" w:rsidRPr="00250F85" w14:paraId="1E0AFE03" w14:textId="77777777" w:rsidTr="00A03FCE">
        <w:trPr>
          <w:cantSplit/>
          <w:jc w:val="center"/>
        </w:trPr>
        <w:tc>
          <w:tcPr>
            <w:tcW w:w="0" w:type="auto"/>
            <w:shd w:val="clear" w:color="auto" w:fill="DDDDDD"/>
            <w:tcMar>
              <w:top w:w="0" w:type="dxa"/>
              <w:left w:w="0" w:type="dxa"/>
              <w:bottom w:w="0" w:type="dxa"/>
              <w:right w:w="0" w:type="dxa"/>
            </w:tcMar>
            <w:vAlign w:val="center"/>
          </w:tcPr>
          <w:p w14:paraId="28F9F39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Smoking (ever)</w:t>
            </w:r>
          </w:p>
        </w:tc>
        <w:tc>
          <w:tcPr>
            <w:tcW w:w="0" w:type="auto"/>
            <w:shd w:val="clear" w:color="auto" w:fill="DDDDDD"/>
            <w:tcMar>
              <w:top w:w="0" w:type="dxa"/>
              <w:left w:w="0" w:type="dxa"/>
              <w:bottom w:w="0" w:type="dxa"/>
              <w:right w:w="0" w:type="dxa"/>
            </w:tcMar>
            <w:vAlign w:val="center"/>
          </w:tcPr>
          <w:p w14:paraId="1803AE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51.1% (861355)</w:t>
            </w:r>
          </w:p>
        </w:tc>
        <w:tc>
          <w:tcPr>
            <w:tcW w:w="0" w:type="auto"/>
            <w:shd w:val="clear" w:color="auto" w:fill="DDDDDD"/>
            <w:tcMar>
              <w:top w:w="0" w:type="dxa"/>
              <w:left w:w="0" w:type="dxa"/>
              <w:bottom w:w="0" w:type="dxa"/>
              <w:right w:w="0" w:type="dxa"/>
            </w:tcMar>
            <w:vAlign w:val="center"/>
          </w:tcPr>
          <w:p w14:paraId="604342E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47.1% (511826)</w:t>
            </w:r>
          </w:p>
        </w:tc>
        <w:tc>
          <w:tcPr>
            <w:tcW w:w="0" w:type="auto"/>
            <w:shd w:val="clear" w:color="auto" w:fill="DDDDDD"/>
            <w:tcMar>
              <w:top w:w="0" w:type="dxa"/>
              <w:left w:w="0" w:type="dxa"/>
              <w:bottom w:w="0" w:type="dxa"/>
              <w:right w:w="0" w:type="dxa"/>
            </w:tcMar>
            <w:vAlign w:val="center"/>
          </w:tcPr>
          <w:p w14:paraId="0F6B4E5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58.6% (343074)</w:t>
            </w:r>
          </w:p>
        </w:tc>
        <w:tc>
          <w:tcPr>
            <w:tcW w:w="0" w:type="auto"/>
            <w:shd w:val="clear" w:color="auto" w:fill="DDDDDD"/>
            <w:tcMar>
              <w:top w:w="0" w:type="dxa"/>
              <w:left w:w="0" w:type="dxa"/>
              <w:bottom w:w="0" w:type="dxa"/>
              <w:right w:w="0" w:type="dxa"/>
            </w:tcMar>
            <w:vAlign w:val="center"/>
          </w:tcPr>
          <w:p w14:paraId="22A9746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55.2% (2978)</w:t>
            </w:r>
          </w:p>
        </w:tc>
        <w:tc>
          <w:tcPr>
            <w:tcW w:w="0" w:type="auto"/>
            <w:shd w:val="clear" w:color="auto" w:fill="DDDDDD"/>
            <w:tcMar>
              <w:top w:w="0" w:type="dxa"/>
              <w:left w:w="0" w:type="dxa"/>
              <w:bottom w:w="0" w:type="dxa"/>
              <w:right w:w="0" w:type="dxa"/>
            </w:tcMar>
            <w:vAlign w:val="center"/>
          </w:tcPr>
          <w:p w14:paraId="59E3D6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57.5% (439)</w:t>
            </w:r>
          </w:p>
        </w:tc>
        <w:tc>
          <w:tcPr>
            <w:tcW w:w="0" w:type="auto"/>
            <w:shd w:val="clear" w:color="auto" w:fill="DDDDDD"/>
            <w:tcMar>
              <w:top w:w="0" w:type="dxa"/>
              <w:left w:w="0" w:type="dxa"/>
              <w:bottom w:w="0" w:type="dxa"/>
              <w:right w:w="0" w:type="dxa"/>
            </w:tcMar>
            <w:vAlign w:val="center"/>
          </w:tcPr>
          <w:p w14:paraId="14A1595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60.6% (77)</w:t>
            </w:r>
          </w:p>
        </w:tc>
        <w:tc>
          <w:tcPr>
            <w:tcW w:w="0" w:type="auto"/>
            <w:shd w:val="clear" w:color="auto" w:fill="DDDDDD"/>
            <w:tcMar>
              <w:top w:w="0" w:type="dxa"/>
              <w:left w:w="0" w:type="dxa"/>
              <w:bottom w:w="0" w:type="dxa"/>
              <w:right w:w="0" w:type="dxa"/>
            </w:tcMar>
            <w:vAlign w:val="center"/>
          </w:tcPr>
          <w:p w14:paraId="0CECFA6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60.2% (2341)</w:t>
            </w:r>
          </w:p>
        </w:tc>
        <w:tc>
          <w:tcPr>
            <w:tcW w:w="0" w:type="auto"/>
            <w:shd w:val="clear" w:color="auto" w:fill="DDDDDD"/>
            <w:tcMar>
              <w:top w:w="0" w:type="dxa"/>
              <w:left w:w="0" w:type="dxa"/>
              <w:bottom w:w="0" w:type="dxa"/>
              <w:right w:w="0" w:type="dxa"/>
            </w:tcMar>
            <w:vAlign w:val="center"/>
          </w:tcPr>
          <w:p w14:paraId="7A4F2A2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52.7% (87)</w:t>
            </w:r>
          </w:p>
        </w:tc>
        <w:tc>
          <w:tcPr>
            <w:tcW w:w="0" w:type="auto"/>
            <w:shd w:val="clear" w:color="auto" w:fill="DDDDDD"/>
            <w:tcMar>
              <w:top w:w="0" w:type="dxa"/>
              <w:left w:w="0" w:type="dxa"/>
              <w:bottom w:w="0" w:type="dxa"/>
              <w:right w:w="0" w:type="dxa"/>
            </w:tcMar>
            <w:vAlign w:val="center"/>
          </w:tcPr>
          <w:p w14:paraId="4A118AE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53.7% (533)</w:t>
            </w:r>
          </w:p>
        </w:tc>
      </w:tr>
      <w:tr w:rsidR="00250F85" w:rsidRPr="00250F85" w14:paraId="1056754E" w14:textId="77777777" w:rsidTr="00A03FCE">
        <w:trPr>
          <w:cantSplit/>
          <w:jc w:val="center"/>
        </w:trPr>
        <w:tc>
          <w:tcPr>
            <w:tcW w:w="0" w:type="auto"/>
            <w:shd w:val="clear" w:color="auto" w:fill="FFFFFF"/>
            <w:tcMar>
              <w:top w:w="0" w:type="dxa"/>
              <w:left w:w="0" w:type="dxa"/>
              <w:bottom w:w="0" w:type="dxa"/>
              <w:right w:w="0" w:type="dxa"/>
            </w:tcMar>
            <w:vAlign w:val="center"/>
          </w:tcPr>
          <w:p w14:paraId="26BF8C1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BMI (mean/SD)</w:t>
            </w:r>
          </w:p>
        </w:tc>
        <w:tc>
          <w:tcPr>
            <w:tcW w:w="0" w:type="auto"/>
            <w:shd w:val="clear" w:color="auto" w:fill="FFFFFF"/>
            <w:tcMar>
              <w:top w:w="0" w:type="dxa"/>
              <w:left w:w="0" w:type="dxa"/>
              <w:bottom w:w="0" w:type="dxa"/>
              <w:right w:w="0" w:type="dxa"/>
            </w:tcMar>
            <w:vAlign w:val="center"/>
          </w:tcPr>
          <w:p w14:paraId="1D6EF1E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27.0 (5.3)</w:t>
            </w:r>
          </w:p>
        </w:tc>
        <w:tc>
          <w:tcPr>
            <w:tcW w:w="0" w:type="auto"/>
            <w:shd w:val="clear" w:color="auto" w:fill="FFFFFF"/>
            <w:tcMar>
              <w:top w:w="0" w:type="dxa"/>
              <w:left w:w="0" w:type="dxa"/>
              <w:bottom w:w="0" w:type="dxa"/>
              <w:right w:w="0" w:type="dxa"/>
            </w:tcMar>
            <w:vAlign w:val="center"/>
          </w:tcPr>
          <w:p w14:paraId="4442FBB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26.7 (5.2)</w:t>
            </w:r>
          </w:p>
        </w:tc>
        <w:tc>
          <w:tcPr>
            <w:tcW w:w="0" w:type="auto"/>
            <w:shd w:val="clear" w:color="auto" w:fill="FFFFFF"/>
            <w:tcMar>
              <w:top w:w="0" w:type="dxa"/>
              <w:left w:w="0" w:type="dxa"/>
              <w:bottom w:w="0" w:type="dxa"/>
              <w:right w:w="0" w:type="dxa"/>
            </w:tcMar>
            <w:vAlign w:val="center"/>
          </w:tcPr>
          <w:p w14:paraId="58BE87C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27.7 (5.3)</w:t>
            </w:r>
          </w:p>
        </w:tc>
        <w:tc>
          <w:tcPr>
            <w:tcW w:w="0" w:type="auto"/>
            <w:shd w:val="clear" w:color="auto" w:fill="FFFFFF"/>
            <w:tcMar>
              <w:top w:w="0" w:type="dxa"/>
              <w:left w:w="0" w:type="dxa"/>
              <w:bottom w:w="0" w:type="dxa"/>
              <w:right w:w="0" w:type="dxa"/>
            </w:tcMar>
            <w:vAlign w:val="center"/>
          </w:tcPr>
          <w:p w14:paraId="206C766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26.8 (5.8)</w:t>
            </w:r>
          </w:p>
        </w:tc>
        <w:tc>
          <w:tcPr>
            <w:tcW w:w="0" w:type="auto"/>
            <w:shd w:val="clear" w:color="auto" w:fill="FFFFFF"/>
            <w:tcMar>
              <w:top w:w="0" w:type="dxa"/>
              <w:left w:w="0" w:type="dxa"/>
              <w:bottom w:w="0" w:type="dxa"/>
              <w:right w:w="0" w:type="dxa"/>
            </w:tcMar>
            <w:vAlign w:val="center"/>
          </w:tcPr>
          <w:p w14:paraId="7C07FA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28.1 (5.7)</w:t>
            </w:r>
          </w:p>
        </w:tc>
        <w:tc>
          <w:tcPr>
            <w:tcW w:w="0" w:type="auto"/>
            <w:shd w:val="clear" w:color="auto" w:fill="FFFFFF"/>
            <w:tcMar>
              <w:top w:w="0" w:type="dxa"/>
              <w:left w:w="0" w:type="dxa"/>
              <w:bottom w:w="0" w:type="dxa"/>
              <w:right w:w="0" w:type="dxa"/>
            </w:tcMar>
            <w:vAlign w:val="center"/>
          </w:tcPr>
          <w:p w14:paraId="592F73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28.1 (4.9)</w:t>
            </w:r>
          </w:p>
        </w:tc>
        <w:tc>
          <w:tcPr>
            <w:tcW w:w="0" w:type="auto"/>
            <w:shd w:val="clear" w:color="auto" w:fill="FFFFFF"/>
            <w:tcMar>
              <w:top w:w="0" w:type="dxa"/>
              <w:left w:w="0" w:type="dxa"/>
              <w:bottom w:w="0" w:type="dxa"/>
              <w:right w:w="0" w:type="dxa"/>
            </w:tcMar>
            <w:vAlign w:val="center"/>
          </w:tcPr>
          <w:p w14:paraId="0C6C351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29.0 (5.2)</w:t>
            </w:r>
          </w:p>
        </w:tc>
        <w:tc>
          <w:tcPr>
            <w:tcW w:w="0" w:type="auto"/>
            <w:shd w:val="clear" w:color="auto" w:fill="FFFFFF"/>
            <w:tcMar>
              <w:top w:w="0" w:type="dxa"/>
              <w:left w:w="0" w:type="dxa"/>
              <w:bottom w:w="0" w:type="dxa"/>
              <w:right w:w="0" w:type="dxa"/>
            </w:tcMar>
            <w:vAlign w:val="center"/>
          </w:tcPr>
          <w:p w14:paraId="2E3D0C3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26.4 (5.0)</w:t>
            </w:r>
          </w:p>
        </w:tc>
        <w:tc>
          <w:tcPr>
            <w:tcW w:w="0" w:type="auto"/>
            <w:shd w:val="clear" w:color="auto" w:fill="FFFFFF"/>
            <w:tcMar>
              <w:top w:w="0" w:type="dxa"/>
              <w:left w:w="0" w:type="dxa"/>
              <w:bottom w:w="0" w:type="dxa"/>
              <w:right w:w="0" w:type="dxa"/>
            </w:tcMar>
            <w:vAlign w:val="center"/>
          </w:tcPr>
          <w:p w14:paraId="770B876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26.9 (5.5)</w:t>
            </w:r>
          </w:p>
        </w:tc>
      </w:tr>
      <w:tr w:rsidR="00250F85" w:rsidRPr="00250F85" w14:paraId="02EB5EB7" w14:textId="77777777" w:rsidTr="00A03FCE">
        <w:trPr>
          <w:cantSplit/>
          <w:jc w:val="center"/>
        </w:trPr>
        <w:tc>
          <w:tcPr>
            <w:tcW w:w="0" w:type="auto"/>
            <w:shd w:val="clear" w:color="auto" w:fill="DDDDDD"/>
            <w:tcMar>
              <w:top w:w="0" w:type="dxa"/>
              <w:left w:w="0" w:type="dxa"/>
              <w:bottom w:w="0" w:type="dxa"/>
              <w:right w:w="0" w:type="dxa"/>
            </w:tcMar>
            <w:vAlign w:val="center"/>
          </w:tcPr>
          <w:p w14:paraId="5FDEE09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PAD</w:t>
            </w:r>
          </w:p>
        </w:tc>
        <w:tc>
          <w:tcPr>
            <w:tcW w:w="0" w:type="auto"/>
            <w:shd w:val="clear" w:color="auto" w:fill="DDDDDD"/>
            <w:tcMar>
              <w:top w:w="0" w:type="dxa"/>
              <w:left w:w="0" w:type="dxa"/>
              <w:bottom w:w="0" w:type="dxa"/>
              <w:right w:w="0" w:type="dxa"/>
            </w:tcMar>
            <w:vAlign w:val="center"/>
          </w:tcPr>
          <w:p w14:paraId="045BD87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0.7% (12613)</w:t>
            </w:r>
          </w:p>
        </w:tc>
        <w:tc>
          <w:tcPr>
            <w:tcW w:w="0" w:type="auto"/>
            <w:shd w:val="clear" w:color="auto" w:fill="DDDDDD"/>
            <w:tcMar>
              <w:top w:w="0" w:type="dxa"/>
              <w:left w:w="0" w:type="dxa"/>
              <w:bottom w:w="0" w:type="dxa"/>
              <w:right w:w="0" w:type="dxa"/>
            </w:tcMar>
            <w:vAlign w:val="center"/>
          </w:tcPr>
          <w:p w14:paraId="528C9A4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(4039)</w:t>
            </w:r>
          </w:p>
        </w:tc>
        <w:tc>
          <w:tcPr>
            <w:tcW w:w="0" w:type="auto"/>
            <w:shd w:val="clear" w:color="auto" w:fill="DDDDDD"/>
            <w:tcMar>
              <w:top w:w="0" w:type="dxa"/>
              <w:left w:w="0" w:type="dxa"/>
              <w:bottom w:w="0" w:type="dxa"/>
              <w:right w:w="0" w:type="dxa"/>
            </w:tcMar>
            <w:vAlign w:val="center"/>
          </w:tcPr>
          <w:p w14:paraId="7708A8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1.4% (8424)</w:t>
            </w:r>
          </w:p>
        </w:tc>
        <w:tc>
          <w:tcPr>
            <w:tcW w:w="0" w:type="auto"/>
            <w:shd w:val="clear" w:color="auto" w:fill="DDDDDD"/>
            <w:tcMar>
              <w:top w:w="0" w:type="dxa"/>
              <w:left w:w="0" w:type="dxa"/>
              <w:bottom w:w="0" w:type="dxa"/>
              <w:right w:w="0" w:type="dxa"/>
            </w:tcMar>
            <w:vAlign w:val="center"/>
          </w:tcPr>
          <w:p w14:paraId="222DAFD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(47)</w:t>
            </w:r>
          </w:p>
        </w:tc>
        <w:tc>
          <w:tcPr>
            <w:tcW w:w="0" w:type="auto"/>
            <w:shd w:val="clear" w:color="auto" w:fill="DDDDDD"/>
            <w:tcMar>
              <w:top w:w="0" w:type="dxa"/>
              <w:left w:w="0" w:type="dxa"/>
              <w:bottom w:w="0" w:type="dxa"/>
              <w:right w:w="0" w:type="dxa"/>
            </w:tcMar>
            <w:vAlign w:val="center"/>
          </w:tcPr>
          <w:p w14:paraId="4DBFE6E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(7)</w:t>
            </w:r>
          </w:p>
        </w:tc>
        <w:tc>
          <w:tcPr>
            <w:tcW w:w="0" w:type="auto"/>
            <w:shd w:val="clear" w:color="auto" w:fill="DDDDDD"/>
            <w:tcMar>
              <w:top w:w="0" w:type="dxa"/>
              <w:left w:w="0" w:type="dxa"/>
              <w:bottom w:w="0" w:type="dxa"/>
              <w:right w:w="0" w:type="dxa"/>
            </w:tcMar>
            <w:vAlign w:val="center"/>
          </w:tcPr>
          <w:p w14:paraId="560937C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(1)</w:t>
            </w:r>
          </w:p>
        </w:tc>
        <w:tc>
          <w:tcPr>
            <w:tcW w:w="0" w:type="auto"/>
            <w:shd w:val="clear" w:color="auto" w:fill="DDDDDD"/>
            <w:tcMar>
              <w:top w:w="0" w:type="dxa"/>
              <w:left w:w="0" w:type="dxa"/>
              <w:bottom w:w="0" w:type="dxa"/>
              <w:right w:w="0" w:type="dxa"/>
            </w:tcMar>
            <w:vAlign w:val="center"/>
          </w:tcPr>
          <w:p w14:paraId="3AADB8A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1.9% (75)</w:t>
            </w:r>
          </w:p>
        </w:tc>
        <w:tc>
          <w:tcPr>
            <w:tcW w:w="0" w:type="auto"/>
            <w:shd w:val="clear" w:color="auto" w:fill="DDDDDD"/>
            <w:tcMar>
              <w:top w:w="0" w:type="dxa"/>
              <w:left w:w="0" w:type="dxa"/>
              <w:bottom w:w="0" w:type="dxa"/>
              <w:right w:w="0" w:type="dxa"/>
            </w:tcMar>
            <w:vAlign w:val="center"/>
          </w:tcPr>
          <w:p w14:paraId="359236C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6.1% (10)</w:t>
            </w:r>
          </w:p>
        </w:tc>
        <w:tc>
          <w:tcPr>
            <w:tcW w:w="0" w:type="auto"/>
            <w:shd w:val="clear" w:color="auto" w:fill="DDDDDD"/>
            <w:tcMar>
              <w:top w:w="0" w:type="dxa"/>
              <w:left w:w="0" w:type="dxa"/>
              <w:bottom w:w="0" w:type="dxa"/>
              <w:right w:w="0" w:type="dxa"/>
            </w:tcMar>
            <w:vAlign w:val="center"/>
          </w:tcPr>
          <w:p w14:paraId="454BAAF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 (10)</w:t>
            </w:r>
          </w:p>
        </w:tc>
      </w:tr>
      <w:tr w:rsidR="00250F85" w:rsidRPr="00250F85" w14:paraId="6128DDC3" w14:textId="77777777" w:rsidTr="00A03FCE">
        <w:trPr>
          <w:cantSplit/>
          <w:jc w:val="center"/>
        </w:trPr>
        <w:tc>
          <w:tcPr>
            <w:tcW w:w="0" w:type="auto"/>
            <w:shd w:val="clear" w:color="auto" w:fill="FFFFFF"/>
            <w:tcMar>
              <w:top w:w="0" w:type="dxa"/>
              <w:left w:w="0" w:type="dxa"/>
              <w:bottom w:w="0" w:type="dxa"/>
              <w:right w:w="0" w:type="dxa"/>
            </w:tcMar>
            <w:vAlign w:val="center"/>
          </w:tcPr>
          <w:p w14:paraId="1A9D4BC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Hypertension</w:t>
            </w:r>
          </w:p>
        </w:tc>
        <w:tc>
          <w:tcPr>
            <w:tcW w:w="0" w:type="auto"/>
            <w:shd w:val="clear" w:color="auto" w:fill="FFFFFF"/>
            <w:tcMar>
              <w:top w:w="0" w:type="dxa"/>
              <w:left w:w="0" w:type="dxa"/>
              <w:bottom w:w="0" w:type="dxa"/>
              <w:right w:w="0" w:type="dxa"/>
            </w:tcMar>
            <w:vAlign w:val="center"/>
          </w:tcPr>
          <w:p w14:paraId="1F71CF9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16.0% (269804)</w:t>
            </w:r>
          </w:p>
        </w:tc>
        <w:tc>
          <w:tcPr>
            <w:tcW w:w="0" w:type="auto"/>
            <w:shd w:val="clear" w:color="auto" w:fill="FFFFFF"/>
            <w:tcMar>
              <w:top w:w="0" w:type="dxa"/>
              <w:left w:w="0" w:type="dxa"/>
              <w:bottom w:w="0" w:type="dxa"/>
              <w:right w:w="0" w:type="dxa"/>
            </w:tcMar>
            <w:vAlign w:val="center"/>
          </w:tcPr>
          <w:p w14:paraId="6C35B5B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11.5% (124604)</w:t>
            </w:r>
          </w:p>
        </w:tc>
        <w:tc>
          <w:tcPr>
            <w:tcW w:w="0" w:type="auto"/>
            <w:shd w:val="clear" w:color="auto" w:fill="FFFFFF"/>
            <w:tcMar>
              <w:top w:w="0" w:type="dxa"/>
              <w:left w:w="0" w:type="dxa"/>
              <w:bottom w:w="0" w:type="dxa"/>
              <w:right w:w="0" w:type="dxa"/>
            </w:tcMar>
            <w:vAlign w:val="center"/>
          </w:tcPr>
          <w:p w14:paraId="6388E97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24.4% (143101)</w:t>
            </w:r>
          </w:p>
        </w:tc>
        <w:tc>
          <w:tcPr>
            <w:tcW w:w="0" w:type="auto"/>
            <w:shd w:val="clear" w:color="auto" w:fill="FFFFFF"/>
            <w:tcMar>
              <w:top w:w="0" w:type="dxa"/>
              <w:left w:w="0" w:type="dxa"/>
              <w:bottom w:w="0" w:type="dxa"/>
              <w:right w:w="0" w:type="dxa"/>
            </w:tcMar>
            <w:vAlign w:val="center"/>
          </w:tcPr>
          <w:p w14:paraId="16729A0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12.8% (692)</w:t>
            </w:r>
          </w:p>
        </w:tc>
        <w:tc>
          <w:tcPr>
            <w:tcW w:w="0" w:type="auto"/>
            <w:shd w:val="clear" w:color="auto" w:fill="FFFFFF"/>
            <w:tcMar>
              <w:top w:w="0" w:type="dxa"/>
              <w:left w:w="0" w:type="dxa"/>
              <w:bottom w:w="0" w:type="dxa"/>
              <w:right w:w="0" w:type="dxa"/>
            </w:tcMar>
            <w:vAlign w:val="center"/>
          </w:tcPr>
          <w:p w14:paraId="458B15A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23.9% (182)</w:t>
            </w:r>
          </w:p>
        </w:tc>
        <w:tc>
          <w:tcPr>
            <w:tcW w:w="0" w:type="auto"/>
            <w:shd w:val="clear" w:color="auto" w:fill="FFFFFF"/>
            <w:tcMar>
              <w:top w:w="0" w:type="dxa"/>
              <w:left w:w="0" w:type="dxa"/>
              <w:bottom w:w="0" w:type="dxa"/>
              <w:right w:w="0" w:type="dxa"/>
            </w:tcMar>
            <w:vAlign w:val="center"/>
          </w:tcPr>
          <w:p w14:paraId="03CA296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25.2% (32)</w:t>
            </w:r>
          </w:p>
        </w:tc>
        <w:tc>
          <w:tcPr>
            <w:tcW w:w="0" w:type="auto"/>
            <w:shd w:val="clear" w:color="auto" w:fill="FFFFFF"/>
            <w:tcMar>
              <w:top w:w="0" w:type="dxa"/>
              <w:left w:w="0" w:type="dxa"/>
              <w:bottom w:w="0" w:type="dxa"/>
              <w:right w:w="0" w:type="dxa"/>
            </w:tcMar>
            <w:vAlign w:val="center"/>
          </w:tcPr>
          <w:p w14:paraId="7DA2C1F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25.8% (1002)</w:t>
            </w:r>
          </w:p>
        </w:tc>
        <w:tc>
          <w:tcPr>
            <w:tcW w:w="0" w:type="auto"/>
            <w:shd w:val="clear" w:color="auto" w:fill="FFFFFF"/>
            <w:tcMar>
              <w:top w:w="0" w:type="dxa"/>
              <w:left w:w="0" w:type="dxa"/>
              <w:bottom w:w="0" w:type="dxa"/>
              <w:right w:w="0" w:type="dxa"/>
            </w:tcMar>
            <w:vAlign w:val="center"/>
          </w:tcPr>
          <w:p w14:paraId="67F8C68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21.2% (35)</w:t>
            </w:r>
          </w:p>
        </w:tc>
        <w:tc>
          <w:tcPr>
            <w:tcW w:w="0" w:type="auto"/>
            <w:shd w:val="clear" w:color="auto" w:fill="FFFFFF"/>
            <w:tcMar>
              <w:top w:w="0" w:type="dxa"/>
              <w:left w:w="0" w:type="dxa"/>
              <w:bottom w:w="0" w:type="dxa"/>
              <w:right w:w="0" w:type="dxa"/>
            </w:tcMar>
            <w:vAlign w:val="center"/>
          </w:tcPr>
          <w:p w14:paraId="4DE4E4C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15.7% (156)</w:t>
            </w:r>
          </w:p>
        </w:tc>
      </w:tr>
      <w:tr w:rsidR="00250F85" w:rsidRPr="00250F85" w14:paraId="39F8F3A6" w14:textId="77777777" w:rsidTr="00A03FCE">
        <w:trPr>
          <w:cantSplit/>
          <w:jc w:val="center"/>
        </w:trPr>
        <w:tc>
          <w:tcPr>
            <w:tcW w:w="0" w:type="auto"/>
            <w:shd w:val="clear" w:color="auto" w:fill="DDDDDD"/>
            <w:tcMar>
              <w:top w:w="0" w:type="dxa"/>
              <w:left w:w="0" w:type="dxa"/>
              <w:bottom w:w="0" w:type="dxa"/>
              <w:right w:w="0" w:type="dxa"/>
            </w:tcMar>
            <w:vAlign w:val="center"/>
          </w:tcPr>
          <w:p w14:paraId="77D06245"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Total cholesterol (mean/SD)</w:t>
            </w:r>
          </w:p>
        </w:tc>
        <w:tc>
          <w:tcPr>
            <w:tcW w:w="0" w:type="auto"/>
            <w:shd w:val="clear" w:color="auto" w:fill="DDDDDD"/>
            <w:tcMar>
              <w:top w:w="0" w:type="dxa"/>
              <w:left w:w="0" w:type="dxa"/>
              <w:bottom w:w="0" w:type="dxa"/>
              <w:right w:w="0" w:type="dxa"/>
            </w:tcMar>
            <w:vAlign w:val="center"/>
          </w:tcPr>
          <w:p w14:paraId="1056E88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 (10.1)</w:t>
            </w:r>
          </w:p>
        </w:tc>
        <w:tc>
          <w:tcPr>
            <w:tcW w:w="0" w:type="auto"/>
            <w:shd w:val="clear" w:color="auto" w:fill="DDDDDD"/>
            <w:tcMar>
              <w:top w:w="0" w:type="dxa"/>
              <w:left w:w="0" w:type="dxa"/>
              <w:bottom w:w="0" w:type="dxa"/>
              <w:right w:w="0" w:type="dxa"/>
            </w:tcMar>
            <w:vAlign w:val="center"/>
          </w:tcPr>
          <w:p w14:paraId="7122650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 (6.4)</w:t>
            </w:r>
          </w:p>
        </w:tc>
        <w:tc>
          <w:tcPr>
            <w:tcW w:w="0" w:type="auto"/>
            <w:shd w:val="clear" w:color="auto" w:fill="DDDDDD"/>
            <w:tcMar>
              <w:top w:w="0" w:type="dxa"/>
              <w:left w:w="0" w:type="dxa"/>
              <w:bottom w:w="0" w:type="dxa"/>
              <w:right w:w="0" w:type="dxa"/>
            </w:tcMar>
            <w:vAlign w:val="center"/>
          </w:tcPr>
          <w:p w14:paraId="4F8A479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 (15.3)</w:t>
            </w:r>
          </w:p>
        </w:tc>
        <w:tc>
          <w:tcPr>
            <w:tcW w:w="0" w:type="auto"/>
            <w:shd w:val="clear" w:color="auto" w:fill="DDDDDD"/>
            <w:tcMar>
              <w:top w:w="0" w:type="dxa"/>
              <w:left w:w="0" w:type="dxa"/>
              <w:bottom w:w="0" w:type="dxa"/>
              <w:right w:w="0" w:type="dxa"/>
            </w:tcMar>
            <w:vAlign w:val="center"/>
          </w:tcPr>
          <w:p w14:paraId="06E906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 (1.3)</w:t>
            </w:r>
          </w:p>
        </w:tc>
        <w:tc>
          <w:tcPr>
            <w:tcW w:w="0" w:type="auto"/>
            <w:shd w:val="clear" w:color="auto" w:fill="DDDDDD"/>
            <w:tcMar>
              <w:top w:w="0" w:type="dxa"/>
              <w:left w:w="0" w:type="dxa"/>
              <w:bottom w:w="0" w:type="dxa"/>
              <w:right w:w="0" w:type="dxa"/>
            </w:tcMar>
            <w:vAlign w:val="center"/>
          </w:tcPr>
          <w:p w14:paraId="349DFD0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7.1 (26.5)</w:t>
            </w:r>
          </w:p>
        </w:tc>
        <w:tc>
          <w:tcPr>
            <w:tcW w:w="0" w:type="auto"/>
            <w:shd w:val="clear" w:color="auto" w:fill="DDDDDD"/>
            <w:tcMar>
              <w:top w:w="0" w:type="dxa"/>
              <w:left w:w="0" w:type="dxa"/>
              <w:bottom w:w="0" w:type="dxa"/>
              <w:right w:w="0" w:type="dxa"/>
            </w:tcMar>
            <w:vAlign w:val="center"/>
          </w:tcPr>
          <w:p w14:paraId="2BFFEC5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6.7 (1.5)</w:t>
            </w:r>
          </w:p>
        </w:tc>
        <w:tc>
          <w:tcPr>
            <w:tcW w:w="0" w:type="auto"/>
            <w:shd w:val="clear" w:color="auto" w:fill="DDDDDD"/>
            <w:tcMar>
              <w:top w:w="0" w:type="dxa"/>
              <w:left w:w="0" w:type="dxa"/>
              <w:bottom w:w="0" w:type="dxa"/>
              <w:right w:w="0" w:type="dxa"/>
            </w:tcMar>
            <w:vAlign w:val="center"/>
          </w:tcPr>
          <w:p w14:paraId="141AFC2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6.4 (5.6)</w:t>
            </w:r>
          </w:p>
        </w:tc>
        <w:tc>
          <w:tcPr>
            <w:tcW w:w="0" w:type="auto"/>
            <w:shd w:val="clear" w:color="auto" w:fill="DDDDDD"/>
            <w:tcMar>
              <w:top w:w="0" w:type="dxa"/>
              <w:left w:w="0" w:type="dxa"/>
              <w:bottom w:w="0" w:type="dxa"/>
              <w:right w:w="0" w:type="dxa"/>
            </w:tcMar>
            <w:vAlign w:val="center"/>
          </w:tcPr>
          <w:p w14:paraId="6A476A1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(1.5)</w:t>
            </w:r>
          </w:p>
        </w:tc>
        <w:tc>
          <w:tcPr>
            <w:tcW w:w="0" w:type="auto"/>
            <w:shd w:val="clear" w:color="auto" w:fill="DDDDDD"/>
            <w:tcMar>
              <w:top w:w="0" w:type="dxa"/>
              <w:left w:w="0" w:type="dxa"/>
              <w:bottom w:w="0" w:type="dxa"/>
              <w:right w:w="0" w:type="dxa"/>
            </w:tcMar>
            <w:vAlign w:val="center"/>
          </w:tcPr>
          <w:p w14:paraId="50BE922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 (1.6)</w:t>
            </w:r>
          </w:p>
        </w:tc>
      </w:tr>
      <w:tr w:rsidR="00250F85" w:rsidRPr="00250F85" w14:paraId="3400CE6A" w14:textId="77777777" w:rsidTr="00A03FCE">
        <w:trPr>
          <w:cantSplit/>
          <w:jc w:val="center"/>
        </w:trPr>
        <w:tc>
          <w:tcPr>
            <w:tcW w:w="0" w:type="auto"/>
            <w:shd w:val="clear" w:color="auto" w:fill="FFFFFF"/>
            <w:tcMar>
              <w:top w:w="0" w:type="dxa"/>
              <w:left w:w="0" w:type="dxa"/>
              <w:bottom w:w="0" w:type="dxa"/>
              <w:right w:w="0" w:type="dxa"/>
            </w:tcMar>
            <w:vAlign w:val="center"/>
          </w:tcPr>
          <w:p w14:paraId="1EA80438"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LDL cholesterol (mean/SD)</w:t>
            </w:r>
          </w:p>
        </w:tc>
        <w:tc>
          <w:tcPr>
            <w:tcW w:w="0" w:type="auto"/>
            <w:shd w:val="clear" w:color="auto" w:fill="FFFFFF"/>
            <w:tcMar>
              <w:top w:w="0" w:type="dxa"/>
              <w:left w:w="0" w:type="dxa"/>
              <w:bottom w:w="0" w:type="dxa"/>
              <w:right w:w="0" w:type="dxa"/>
            </w:tcMar>
            <w:vAlign w:val="center"/>
          </w:tcPr>
          <w:p w14:paraId="2EB694D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3.6 (4.9)</w:t>
            </w:r>
          </w:p>
        </w:tc>
        <w:tc>
          <w:tcPr>
            <w:tcW w:w="0" w:type="auto"/>
            <w:shd w:val="clear" w:color="auto" w:fill="FFFFFF"/>
            <w:tcMar>
              <w:top w:w="0" w:type="dxa"/>
              <w:left w:w="0" w:type="dxa"/>
              <w:bottom w:w="0" w:type="dxa"/>
              <w:right w:w="0" w:type="dxa"/>
            </w:tcMar>
            <w:vAlign w:val="center"/>
          </w:tcPr>
          <w:p w14:paraId="2D77B97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3.4 (5.3)</w:t>
            </w:r>
          </w:p>
        </w:tc>
        <w:tc>
          <w:tcPr>
            <w:tcW w:w="0" w:type="auto"/>
            <w:shd w:val="clear" w:color="auto" w:fill="FFFFFF"/>
            <w:tcMar>
              <w:top w:w="0" w:type="dxa"/>
              <w:left w:w="0" w:type="dxa"/>
              <w:bottom w:w="0" w:type="dxa"/>
              <w:right w:w="0" w:type="dxa"/>
            </w:tcMar>
            <w:vAlign w:val="center"/>
          </w:tcPr>
          <w:p w14:paraId="651201A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 (3.7)</w:t>
            </w:r>
          </w:p>
        </w:tc>
        <w:tc>
          <w:tcPr>
            <w:tcW w:w="0" w:type="auto"/>
            <w:shd w:val="clear" w:color="auto" w:fill="FFFFFF"/>
            <w:tcMar>
              <w:top w:w="0" w:type="dxa"/>
              <w:left w:w="0" w:type="dxa"/>
              <w:bottom w:w="0" w:type="dxa"/>
              <w:right w:w="0" w:type="dxa"/>
            </w:tcMar>
            <w:vAlign w:val="center"/>
          </w:tcPr>
          <w:p w14:paraId="7ED59F0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3.1 (1.0)</w:t>
            </w:r>
          </w:p>
        </w:tc>
        <w:tc>
          <w:tcPr>
            <w:tcW w:w="0" w:type="auto"/>
            <w:shd w:val="clear" w:color="auto" w:fill="FFFFFF"/>
            <w:tcMar>
              <w:top w:w="0" w:type="dxa"/>
              <w:left w:w="0" w:type="dxa"/>
              <w:bottom w:w="0" w:type="dxa"/>
              <w:right w:w="0" w:type="dxa"/>
            </w:tcMar>
            <w:vAlign w:val="center"/>
          </w:tcPr>
          <w:p w14:paraId="6442E76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3.9 (1.1)</w:t>
            </w:r>
          </w:p>
        </w:tc>
        <w:tc>
          <w:tcPr>
            <w:tcW w:w="0" w:type="auto"/>
            <w:shd w:val="clear" w:color="auto" w:fill="FFFFFF"/>
            <w:tcMar>
              <w:top w:w="0" w:type="dxa"/>
              <w:left w:w="0" w:type="dxa"/>
              <w:bottom w:w="0" w:type="dxa"/>
              <w:right w:w="0" w:type="dxa"/>
            </w:tcMar>
            <w:vAlign w:val="center"/>
          </w:tcPr>
          <w:p w14:paraId="75B4FB4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(1.0)</w:t>
            </w:r>
          </w:p>
        </w:tc>
        <w:tc>
          <w:tcPr>
            <w:tcW w:w="0" w:type="auto"/>
            <w:shd w:val="clear" w:color="auto" w:fill="FFFFFF"/>
            <w:tcMar>
              <w:top w:w="0" w:type="dxa"/>
              <w:left w:w="0" w:type="dxa"/>
              <w:bottom w:w="0" w:type="dxa"/>
              <w:right w:w="0" w:type="dxa"/>
            </w:tcMar>
            <w:vAlign w:val="center"/>
          </w:tcPr>
          <w:p w14:paraId="3B1842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3.3 (1.8)</w:t>
            </w:r>
          </w:p>
        </w:tc>
        <w:tc>
          <w:tcPr>
            <w:tcW w:w="0" w:type="auto"/>
            <w:shd w:val="clear" w:color="auto" w:fill="FFFFFF"/>
            <w:tcMar>
              <w:top w:w="0" w:type="dxa"/>
              <w:left w:w="0" w:type="dxa"/>
              <w:bottom w:w="0" w:type="dxa"/>
              <w:right w:w="0" w:type="dxa"/>
            </w:tcMar>
            <w:vAlign w:val="center"/>
          </w:tcPr>
          <w:p w14:paraId="2CAEEC7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3.4 (0.9)</w:t>
            </w:r>
          </w:p>
        </w:tc>
        <w:tc>
          <w:tcPr>
            <w:tcW w:w="0" w:type="auto"/>
            <w:shd w:val="clear" w:color="auto" w:fill="FFFFFF"/>
            <w:tcMar>
              <w:top w:w="0" w:type="dxa"/>
              <w:left w:w="0" w:type="dxa"/>
              <w:bottom w:w="0" w:type="dxa"/>
              <w:right w:w="0" w:type="dxa"/>
            </w:tcMar>
            <w:vAlign w:val="center"/>
          </w:tcPr>
          <w:p w14:paraId="4DB1AB2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3.2 (1.0)</w:t>
            </w:r>
          </w:p>
        </w:tc>
      </w:tr>
      <w:tr w:rsidR="00250F85" w:rsidRPr="00250F85" w14:paraId="7968D5A3" w14:textId="77777777" w:rsidTr="00A03FCE">
        <w:trPr>
          <w:cantSplit/>
          <w:jc w:val="center"/>
        </w:trPr>
        <w:tc>
          <w:tcPr>
            <w:tcW w:w="0" w:type="auto"/>
            <w:shd w:val="clear" w:color="auto" w:fill="DDDDDD"/>
            <w:tcMar>
              <w:top w:w="0" w:type="dxa"/>
              <w:left w:w="0" w:type="dxa"/>
              <w:bottom w:w="0" w:type="dxa"/>
              <w:right w:w="0" w:type="dxa"/>
            </w:tcMar>
            <w:vAlign w:val="center"/>
          </w:tcPr>
          <w:p w14:paraId="1DFB9605"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CKD</w:t>
            </w:r>
          </w:p>
        </w:tc>
        <w:tc>
          <w:tcPr>
            <w:tcW w:w="0" w:type="auto"/>
            <w:shd w:val="clear" w:color="auto" w:fill="DDDDDD"/>
            <w:tcMar>
              <w:top w:w="0" w:type="dxa"/>
              <w:left w:w="0" w:type="dxa"/>
              <w:bottom w:w="0" w:type="dxa"/>
              <w:right w:w="0" w:type="dxa"/>
            </w:tcMar>
            <w:vAlign w:val="center"/>
          </w:tcPr>
          <w:p w14:paraId="57B70BA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(1295)</w:t>
            </w:r>
          </w:p>
        </w:tc>
        <w:tc>
          <w:tcPr>
            <w:tcW w:w="0" w:type="auto"/>
            <w:shd w:val="clear" w:color="auto" w:fill="DDDDDD"/>
            <w:tcMar>
              <w:top w:w="0" w:type="dxa"/>
              <w:left w:w="0" w:type="dxa"/>
              <w:bottom w:w="0" w:type="dxa"/>
              <w:right w:w="0" w:type="dxa"/>
            </w:tcMar>
            <w:vAlign w:val="center"/>
          </w:tcPr>
          <w:p w14:paraId="24476E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(740)</w:t>
            </w:r>
          </w:p>
        </w:tc>
        <w:tc>
          <w:tcPr>
            <w:tcW w:w="0" w:type="auto"/>
            <w:shd w:val="clear" w:color="auto" w:fill="DDDDDD"/>
            <w:tcMar>
              <w:top w:w="0" w:type="dxa"/>
              <w:left w:w="0" w:type="dxa"/>
              <w:bottom w:w="0" w:type="dxa"/>
              <w:right w:w="0" w:type="dxa"/>
            </w:tcMar>
            <w:vAlign w:val="center"/>
          </w:tcPr>
          <w:p w14:paraId="6362F94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(545)</w:t>
            </w:r>
          </w:p>
        </w:tc>
        <w:tc>
          <w:tcPr>
            <w:tcW w:w="0" w:type="auto"/>
            <w:shd w:val="clear" w:color="auto" w:fill="DDDDDD"/>
            <w:tcMar>
              <w:top w:w="0" w:type="dxa"/>
              <w:left w:w="0" w:type="dxa"/>
              <w:bottom w:w="0" w:type="dxa"/>
              <w:right w:w="0" w:type="dxa"/>
            </w:tcMar>
            <w:vAlign w:val="center"/>
          </w:tcPr>
          <w:p w14:paraId="6701D17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w:t>
            </w:r>
          </w:p>
        </w:tc>
        <w:tc>
          <w:tcPr>
            <w:tcW w:w="0" w:type="auto"/>
            <w:shd w:val="clear" w:color="auto" w:fill="DDDDDD"/>
            <w:tcMar>
              <w:top w:w="0" w:type="dxa"/>
              <w:left w:w="0" w:type="dxa"/>
              <w:bottom w:w="0" w:type="dxa"/>
              <w:right w:w="0" w:type="dxa"/>
            </w:tcMar>
            <w:vAlign w:val="center"/>
          </w:tcPr>
          <w:p w14:paraId="4BCC9BD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w:t>
            </w:r>
          </w:p>
        </w:tc>
        <w:tc>
          <w:tcPr>
            <w:tcW w:w="0" w:type="auto"/>
            <w:shd w:val="clear" w:color="auto" w:fill="DDDDDD"/>
            <w:tcMar>
              <w:top w:w="0" w:type="dxa"/>
              <w:left w:w="0" w:type="dxa"/>
              <w:bottom w:w="0" w:type="dxa"/>
              <w:right w:w="0" w:type="dxa"/>
            </w:tcMar>
            <w:vAlign w:val="center"/>
          </w:tcPr>
          <w:p w14:paraId="03826A8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3D3CBEF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5E75E27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6B7EC56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(3)</w:t>
            </w:r>
          </w:p>
        </w:tc>
      </w:tr>
      <w:tr w:rsidR="00250F85" w:rsidRPr="00250F85" w14:paraId="4EF216D0" w14:textId="77777777" w:rsidTr="00A03FCE">
        <w:trPr>
          <w:cantSplit/>
          <w:jc w:val="center"/>
        </w:trPr>
        <w:tc>
          <w:tcPr>
            <w:tcW w:w="0" w:type="auto"/>
            <w:shd w:val="clear" w:color="auto" w:fill="FFFFFF"/>
            <w:tcMar>
              <w:top w:w="0" w:type="dxa"/>
              <w:left w:w="0" w:type="dxa"/>
              <w:bottom w:w="0" w:type="dxa"/>
              <w:right w:w="0" w:type="dxa"/>
            </w:tcMar>
            <w:vAlign w:val="center"/>
          </w:tcPr>
          <w:p w14:paraId="45D8D5E9"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Type 1 Diabetes</w:t>
            </w:r>
          </w:p>
        </w:tc>
        <w:tc>
          <w:tcPr>
            <w:tcW w:w="0" w:type="auto"/>
            <w:shd w:val="clear" w:color="auto" w:fill="FFFFFF"/>
            <w:tcMar>
              <w:top w:w="0" w:type="dxa"/>
              <w:left w:w="0" w:type="dxa"/>
              <w:bottom w:w="0" w:type="dxa"/>
              <w:right w:w="0" w:type="dxa"/>
            </w:tcMar>
            <w:vAlign w:val="center"/>
          </w:tcPr>
          <w:p w14:paraId="2A9323B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0.2% (4037)</w:t>
            </w:r>
          </w:p>
        </w:tc>
        <w:tc>
          <w:tcPr>
            <w:tcW w:w="0" w:type="auto"/>
            <w:shd w:val="clear" w:color="auto" w:fill="FFFFFF"/>
            <w:tcMar>
              <w:top w:w="0" w:type="dxa"/>
              <w:left w:w="0" w:type="dxa"/>
              <w:bottom w:w="0" w:type="dxa"/>
              <w:right w:w="0" w:type="dxa"/>
            </w:tcMar>
            <w:vAlign w:val="center"/>
          </w:tcPr>
          <w:p w14:paraId="69CCDAD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(785)</w:t>
            </w:r>
          </w:p>
        </w:tc>
        <w:tc>
          <w:tcPr>
            <w:tcW w:w="0" w:type="auto"/>
            <w:shd w:val="clear" w:color="auto" w:fill="FFFFFF"/>
            <w:tcMar>
              <w:top w:w="0" w:type="dxa"/>
              <w:left w:w="0" w:type="dxa"/>
              <w:bottom w:w="0" w:type="dxa"/>
              <w:right w:w="0" w:type="dxa"/>
            </w:tcMar>
            <w:vAlign w:val="center"/>
          </w:tcPr>
          <w:p w14:paraId="72F399D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0.5% (3196)</w:t>
            </w:r>
          </w:p>
        </w:tc>
        <w:tc>
          <w:tcPr>
            <w:tcW w:w="0" w:type="auto"/>
            <w:shd w:val="clear" w:color="auto" w:fill="FFFFFF"/>
            <w:tcMar>
              <w:top w:w="0" w:type="dxa"/>
              <w:left w:w="0" w:type="dxa"/>
              <w:bottom w:w="0" w:type="dxa"/>
              <w:right w:w="0" w:type="dxa"/>
            </w:tcMar>
            <w:vAlign w:val="center"/>
          </w:tcPr>
          <w:p w14:paraId="066252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(14)</w:t>
            </w:r>
          </w:p>
        </w:tc>
        <w:tc>
          <w:tcPr>
            <w:tcW w:w="0" w:type="auto"/>
            <w:shd w:val="clear" w:color="auto" w:fill="FFFFFF"/>
            <w:tcMar>
              <w:top w:w="0" w:type="dxa"/>
              <w:left w:w="0" w:type="dxa"/>
              <w:bottom w:w="0" w:type="dxa"/>
              <w:right w:w="0" w:type="dxa"/>
            </w:tcMar>
            <w:vAlign w:val="center"/>
          </w:tcPr>
          <w:p w14:paraId="04F69C1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 (8)</w:t>
            </w:r>
          </w:p>
        </w:tc>
        <w:tc>
          <w:tcPr>
            <w:tcW w:w="0" w:type="auto"/>
            <w:shd w:val="clear" w:color="auto" w:fill="FFFFFF"/>
            <w:tcMar>
              <w:top w:w="0" w:type="dxa"/>
              <w:left w:w="0" w:type="dxa"/>
              <w:bottom w:w="0" w:type="dxa"/>
              <w:right w:w="0" w:type="dxa"/>
            </w:tcMar>
            <w:vAlign w:val="center"/>
          </w:tcPr>
          <w:p w14:paraId="03CE730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(1)</w:t>
            </w:r>
          </w:p>
        </w:tc>
        <w:tc>
          <w:tcPr>
            <w:tcW w:w="0" w:type="auto"/>
            <w:shd w:val="clear" w:color="auto" w:fill="FFFFFF"/>
            <w:tcMar>
              <w:top w:w="0" w:type="dxa"/>
              <w:left w:w="0" w:type="dxa"/>
              <w:bottom w:w="0" w:type="dxa"/>
              <w:right w:w="0" w:type="dxa"/>
            </w:tcMar>
            <w:vAlign w:val="center"/>
          </w:tcPr>
          <w:p w14:paraId="22206DA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(31)</w:t>
            </w:r>
          </w:p>
        </w:tc>
        <w:tc>
          <w:tcPr>
            <w:tcW w:w="0" w:type="auto"/>
            <w:shd w:val="clear" w:color="auto" w:fill="FFFFFF"/>
            <w:tcMar>
              <w:top w:w="0" w:type="dxa"/>
              <w:left w:w="0" w:type="dxa"/>
              <w:bottom w:w="0" w:type="dxa"/>
              <w:right w:w="0" w:type="dxa"/>
            </w:tcMar>
            <w:vAlign w:val="center"/>
          </w:tcPr>
          <w:p w14:paraId="511B4E6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0.6% (1)</w:t>
            </w:r>
          </w:p>
        </w:tc>
        <w:tc>
          <w:tcPr>
            <w:tcW w:w="0" w:type="auto"/>
            <w:shd w:val="clear" w:color="auto" w:fill="FFFFFF"/>
            <w:tcMar>
              <w:top w:w="0" w:type="dxa"/>
              <w:left w:w="0" w:type="dxa"/>
              <w:bottom w:w="0" w:type="dxa"/>
              <w:right w:w="0" w:type="dxa"/>
            </w:tcMar>
            <w:vAlign w:val="center"/>
          </w:tcPr>
          <w:p w14:paraId="1F9C6C4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w:t>
            </w:r>
          </w:p>
        </w:tc>
      </w:tr>
      <w:tr w:rsidR="00250F85" w:rsidRPr="00250F85" w14:paraId="1AA60F58" w14:textId="77777777" w:rsidTr="00A03FCE">
        <w:trPr>
          <w:cantSplit/>
          <w:jc w:val="center"/>
        </w:trPr>
        <w:tc>
          <w:tcPr>
            <w:tcW w:w="0" w:type="auto"/>
            <w:shd w:val="clear" w:color="auto" w:fill="DDDDDD"/>
            <w:tcMar>
              <w:top w:w="0" w:type="dxa"/>
              <w:left w:w="0" w:type="dxa"/>
              <w:bottom w:w="0" w:type="dxa"/>
              <w:right w:w="0" w:type="dxa"/>
            </w:tcMar>
            <w:vAlign w:val="center"/>
          </w:tcPr>
          <w:p w14:paraId="3862068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lastRenderedPageBreak/>
              <w:t>Type 2 Diabetes</w:t>
            </w:r>
          </w:p>
        </w:tc>
        <w:tc>
          <w:tcPr>
            <w:tcW w:w="0" w:type="auto"/>
            <w:shd w:val="clear" w:color="auto" w:fill="DDDDDD"/>
            <w:tcMar>
              <w:top w:w="0" w:type="dxa"/>
              <w:left w:w="0" w:type="dxa"/>
              <w:bottom w:w="0" w:type="dxa"/>
              <w:right w:w="0" w:type="dxa"/>
            </w:tcMar>
            <w:vAlign w:val="center"/>
          </w:tcPr>
          <w:p w14:paraId="23A212A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2.9% (48557)</w:t>
            </w:r>
          </w:p>
        </w:tc>
        <w:tc>
          <w:tcPr>
            <w:tcW w:w="0" w:type="auto"/>
            <w:shd w:val="clear" w:color="auto" w:fill="DDDDDD"/>
            <w:tcMar>
              <w:top w:w="0" w:type="dxa"/>
              <w:left w:w="0" w:type="dxa"/>
              <w:bottom w:w="0" w:type="dxa"/>
              <w:right w:w="0" w:type="dxa"/>
            </w:tcMar>
            <w:vAlign w:val="center"/>
          </w:tcPr>
          <w:p w14:paraId="1BB2A32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(11797)</w:t>
            </w:r>
          </w:p>
        </w:tc>
        <w:tc>
          <w:tcPr>
            <w:tcW w:w="0" w:type="auto"/>
            <w:shd w:val="clear" w:color="auto" w:fill="DDDDDD"/>
            <w:tcMar>
              <w:top w:w="0" w:type="dxa"/>
              <w:left w:w="0" w:type="dxa"/>
              <w:bottom w:w="0" w:type="dxa"/>
              <w:right w:w="0" w:type="dxa"/>
            </w:tcMar>
            <w:vAlign w:val="center"/>
          </w:tcPr>
          <w:p w14:paraId="2F29ED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6.1% (35941)</w:t>
            </w:r>
          </w:p>
        </w:tc>
        <w:tc>
          <w:tcPr>
            <w:tcW w:w="0" w:type="auto"/>
            <w:shd w:val="clear" w:color="auto" w:fill="DDDDDD"/>
            <w:tcMar>
              <w:top w:w="0" w:type="dxa"/>
              <w:left w:w="0" w:type="dxa"/>
              <w:bottom w:w="0" w:type="dxa"/>
              <w:right w:w="0" w:type="dxa"/>
            </w:tcMar>
            <w:vAlign w:val="center"/>
          </w:tcPr>
          <w:p w14:paraId="767ADC4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2.3% (123)</w:t>
            </w:r>
          </w:p>
        </w:tc>
        <w:tc>
          <w:tcPr>
            <w:tcW w:w="0" w:type="auto"/>
            <w:shd w:val="clear" w:color="auto" w:fill="DDDDDD"/>
            <w:tcMar>
              <w:top w:w="0" w:type="dxa"/>
              <w:left w:w="0" w:type="dxa"/>
              <w:bottom w:w="0" w:type="dxa"/>
              <w:right w:w="0" w:type="dxa"/>
            </w:tcMar>
            <w:vAlign w:val="center"/>
          </w:tcPr>
          <w:p w14:paraId="6261B9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(41)</w:t>
            </w:r>
          </w:p>
        </w:tc>
        <w:tc>
          <w:tcPr>
            <w:tcW w:w="0" w:type="auto"/>
            <w:shd w:val="clear" w:color="auto" w:fill="DDDDDD"/>
            <w:tcMar>
              <w:top w:w="0" w:type="dxa"/>
              <w:left w:w="0" w:type="dxa"/>
              <w:bottom w:w="0" w:type="dxa"/>
              <w:right w:w="0" w:type="dxa"/>
            </w:tcMar>
            <w:vAlign w:val="center"/>
          </w:tcPr>
          <w:p w14:paraId="5A1393C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 (6)</w:t>
            </w:r>
          </w:p>
        </w:tc>
        <w:tc>
          <w:tcPr>
            <w:tcW w:w="0" w:type="auto"/>
            <w:shd w:val="clear" w:color="auto" w:fill="DDDDDD"/>
            <w:tcMar>
              <w:top w:w="0" w:type="dxa"/>
              <w:left w:w="0" w:type="dxa"/>
              <w:bottom w:w="0" w:type="dxa"/>
              <w:right w:w="0" w:type="dxa"/>
            </w:tcMar>
            <w:vAlign w:val="center"/>
          </w:tcPr>
          <w:p w14:paraId="3C199CA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15.8% (614)</w:t>
            </w:r>
          </w:p>
        </w:tc>
        <w:tc>
          <w:tcPr>
            <w:tcW w:w="0" w:type="auto"/>
            <w:shd w:val="clear" w:color="auto" w:fill="DDDDDD"/>
            <w:tcMar>
              <w:top w:w="0" w:type="dxa"/>
              <w:left w:w="0" w:type="dxa"/>
              <w:bottom w:w="0" w:type="dxa"/>
              <w:right w:w="0" w:type="dxa"/>
            </w:tcMar>
            <w:vAlign w:val="center"/>
          </w:tcPr>
          <w:p w14:paraId="3D9A83B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(7)</w:t>
            </w:r>
          </w:p>
        </w:tc>
        <w:tc>
          <w:tcPr>
            <w:tcW w:w="0" w:type="auto"/>
            <w:shd w:val="clear" w:color="auto" w:fill="DDDDDD"/>
            <w:tcMar>
              <w:top w:w="0" w:type="dxa"/>
              <w:left w:w="0" w:type="dxa"/>
              <w:bottom w:w="0" w:type="dxa"/>
              <w:right w:w="0" w:type="dxa"/>
            </w:tcMar>
            <w:vAlign w:val="center"/>
          </w:tcPr>
          <w:p w14:paraId="6BBBB1E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 (28)</w:t>
            </w:r>
          </w:p>
        </w:tc>
      </w:tr>
      <w:tr w:rsidR="00250F85" w:rsidRPr="00250F85" w14:paraId="0D528DA3" w14:textId="77777777" w:rsidTr="00A03FC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FA75DA3"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Follow up (years; median)</w:t>
            </w:r>
          </w:p>
        </w:tc>
        <w:tc>
          <w:tcPr>
            <w:tcW w:w="0" w:type="auto"/>
            <w:tcBorders>
              <w:bottom w:val="single" w:sz="16" w:space="0" w:color="666666"/>
            </w:tcBorders>
            <w:shd w:val="clear" w:color="auto" w:fill="FFFFFF"/>
            <w:tcMar>
              <w:top w:w="0" w:type="dxa"/>
              <w:left w:w="0" w:type="dxa"/>
              <w:bottom w:w="0" w:type="dxa"/>
              <w:right w:w="0" w:type="dxa"/>
            </w:tcMar>
            <w:vAlign w:val="center"/>
          </w:tcPr>
          <w:p w14:paraId="02C018A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w:t>
            </w:r>
          </w:p>
        </w:tc>
        <w:tc>
          <w:tcPr>
            <w:tcW w:w="0" w:type="auto"/>
            <w:tcBorders>
              <w:bottom w:val="single" w:sz="16" w:space="0" w:color="666666"/>
            </w:tcBorders>
            <w:shd w:val="clear" w:color="auto" w:fill="FFFFFF"/>
            <w:tcMar>
              <w:top w:w="0" w:type="dxa"/>
              <w:left w:w="0" w:type="dxa"/>
              <w:bottom w:w="0" w:type="dxa"/>
              <w:right w:w="0" w:type="dxa"/>
            </w:tcMar>
            <w:vAlign w:val="center"/>
          </w:tcPr>
          <w:p w14:paraId="1E7F4C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w:t>
            </w:r>
          </w:p>
        </w:tc>
        <w:tc>
          <w:tcPr>
            <w:tcW w:w="0" w:type="auto"/>
            <w:tcBorders>
              <w:bottom w:val="single" w:sz="16" w:space="0" w:color="666666"/>
            </w:tcBorders>
            <w:shd w:val="clear" w:color="auto" w:fill="FFFFFF"/>
            <w:tcMar>
              <w:top w:w="0" w:type="dxa"/>
              <w:left w:w="0" w:type="dxa"/>
              <w:bottom w:w="0" w:type="dxa"/>
              <w:right w:w="0" w:type="dxa"/>
            </w:tcMar>
            <w:vAlign w:val="center"/>
          </w:tcPr>
          <w:p w14:paraId="1494CF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8.5</w:t>
            </w:r>
          </w:p>
        </w:tc>
        <w:tc>
          <w:tcPr>
            <w:tcW w:w="0" w:type="auto"/>
            <w:tcBorders>
              <w:bottom w:val="single" w:sz="16" w:space="0" w:color="666666"/>
            </w:tcBorders>
            <w:shd w:val="clear" w:color="auto" w:fill="FFFFFF"/>
            <w:tcMar>
              <w:top w:w="0" w:type="dxa"/>
              <w:left w:w="0" w:type="dxa"/>
              <w:bottom w:w="0" w:type="dxa"/>
              <w:right w:w="0" w:type="dxa"/>
            </w:tcMar>
            <w:vAlign w:val="center"/>
          </w:tcPr>
          <w:p w14:paraId="2BD76DF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6.3</w:t>
            </w:r>
          </w:p>
        </w:tc>
        <w:tc>
          <w:tcPr>
            <w:tcW w:w="0" w:type="auto"/>
            <w:tcBorders>
              <w:bottom w:val="single" w:sz="16" w:space="0" w:color="666666"/>
            </w:tcBorders>
            <w:shd w:val="clear" w:color="auto" w:fill="FFFFFF"/>
            <w:tcMar>
              <w:top w:w="0" w:type="dxa"/>
              <w:left w:w="0" w:type="dxa"/>
              <w:bottom w:w="0" w:type="dxa"/>
              <w:right w:w="0" w:type="dxa"/>
            </w:tcMar>
            <w:vAlign w:val="center"/>
          </w:tcPr>
          <w:p w14:paraId="02A2E44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9.1</w:t>
            </w:r>
          </w:p>
        </w:tc>
        <w:tc>
          <w:tcPr>
            <w:tcW w:w="0" w:type="auto"/>
            <w:tcBorders>
              <w:bottom w:val="single" w:sz="16" w:space="0" w:color="666666"/>
            </w:tcBorders>
            <w:shd w:val="clear" w:color="auto" w:fill="FFFFFF"/>
            <w:tcMar>
              <w:top w:w="0" w:type="dxa"/>
              <w:left w:w="0" w:type="dxa"/>
              <w:bottom w:w="0" w:type="dxa"/>
              <w:right w:w="0" w:type="dxa"/>
            </w:tcMar>
            <w:vAlign w:val="center"/>
          </w:tcPr>
          <w:p w14:paraId="3E1BD36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9.0</w:t>
            </w:r>
          </w:p>
        </w:tc>
        <w:tc>
          <w:tcPr>
            <w:tcW w:w="0" w:type="auto"/>
            <w:tcBorders>
              <w:bottom w:val="single" w:sz="16" w:space="0" w:color="666666"/>
            </w:tcBorders>
            <w:shd w:val="clear" w:color="auto" w:fill="FFFFFF"/>
            <w:tcMar>
              <w:top w:w="0" w:type="dxa"/>
              <w:left w:w="0" w:type="dxa"/>
              <w:bottom w:w="0" w:type="dxa"/>
              <w:right w:w="0" w:type="dxa"/>
            </w:tcMar>
            <w:vAlign w:val="center"/>
          </w:tcPr>
          <w:p w14:paraId="4C88FF7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10.1</w:t>
            </w:r>
          </w:p>
        </w:tc>
        <w:tc>
          <w:tcPr>
            <w:tcW w:w="0" w:type="auto"/>
            <w:tcBorders>
              <w:bottom w:val="single" w:sz="16" w:space="0" w:color="666666"/>
            </w:tcBorders>
            <w:shd w:val="clear" w:color="auto" w:fill="FFFFFF"/>
            <w:tcMar>
              <w:top w:w="0" w:type="dxa"/>
              <w:left w:w="0" w:type="dxa"/>
              <w:bottom w:w="0" w:type="dxa"/>
              <w:right w:w="0" w:type="dxa"/>
            </w:tcMar>
            <w:vAlign w:val="center"/>
          </w:tcPr>
          <w:p w14:paraId="3EBC5C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9.0</w:t>
            </w:r>
          </w:p>
        </w:tc>
        <w:tc>
          <w:tcPr>
            <w:tcW w:w="0" w:type="auto"/>
            <w:tcBorders>
              <w:bottom w:val="single" w:sz="16" w:space="0" w:color="666666"/>
            </w:tcBorders>
            <w:shd w:val="clear" w:color="auto" w:fill="FFFFFF"/>
            <w:tcMar>
              <w:top w:w="0" w:type="dxa"/>
              <w:left w:w="0" w:type="dxa"/>
              <w:bottom w:w="0" w:type="dxa"/>
              <w:right w:w="0" w:type="dxa"/>
            </w:tcMar>
            <w:vAlign w:val="center"/>
          </w:tcPr>
          <w:p w14:paraId="5B2DF6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w:t>
            </w:r>
          </w:p>
        </w:tc>
      </w:tr>
      <w:tr w:rsidR="00491F6E" w:rsidRPr="00250F85" w14:paraId="13622317" w14:textId="77777777" w:rsidTr="00A03FCE">
        <w:trPr>
          <w:cantSplit/>
          <w:jc w:val="center"/>
        </w:trPr>
        <w:tc>
          <w:tcPr>
            <w:tcW w:w="0" w:type="auto"/>
            <w:gridSpan w:val="10"/>
            <w:shd w:val="clear" w:color="auto" w:fill="FFFFFF"/>
            <w:tcMar>
              <w:top w:w="0" w:type="dxa"/>
              <w:left w:w="0" w:type="dxa"/>
              <w:bottom w:w="0" w:type="dxa"/>
              <w:right w:w="0" w:type="dxa"/>
            </w:tcMar>
            <w:vAlign w:val="center"/>
          </w:tcPr>
          <w:p w14:paraId="33104CE1" w14:textId="77777777" w:rsidR="00491F6E" w:rsidRPr="0097420D" w:rsidRDefault="00491F6E" w:rsidP="00A03FCE">
            <w:pPr>
              <w:spacing w:before="100" w:after="100"/>
              <w:ind w:left="100" w:right="100"/>
              <w:rPr>
                <w:sz w:val="16"/>
                <w:szCs w:val="16"/>
              </w:rPr>
            </w:pPr>
            <w:r w:rsidRPr="0097420D">
              <w:rPr>
                <w:rFonts w:ascii="Arial" w:eastAsia="Arial" w:hAnsi="Arial" w:cs="Arial"/>
                <w:color w:val="000000"/>
                <w:sz w:val="16"/>
                <w:szCs w:val="16"/>
              </w:rPr>
              <w:t xml:space="preserve">LRA - Lipid regulating agent; IMD - Index of Multiple Deprivation; BMI - Body Mass Index; CAD - Coronary Arterial Disease; CBS - Coronary Bypass Surgery; CVD - </w:t>
            </w:r>
            <w:proofErr w:type="gramStart"/>
            <w:r w:rsidRPr="0097420D">
              <w:rPr>
                <w:rFonts w:ascii="Arial" w:eastAsia="Arial" w:hAnsi="Arial" w:cs="Arial"/>
                <w:color w:val="000000"/>
                <w:sz w:val="16"/>
                <w:szCs w:val="16"/>
              </w:rPr>
              <w:t>Cardiovascular disease</w:t>
            </w:r>
            <w:proofErr w:type="gramEnd"/>
            <w:r w:rsidRPr="0097420D">
              <w:rPr>
                <w:rFonts w:ascii="Arial" w:eastAsia="Arial" w:hAnsi="Arial" w:cs="Arial"/>
                <w:color w:val="000000"/>
                <w:sz w:val="16"/>
                <w:szCs w:val="16"/>
              </w:rPr>
              <w:t>; PAD - Peripheral arterial disease; CKD - Chronic Kidney Disease; SD - Standard deviation.</w:t>
            </w:r>
          </w:p>
        </w:tc>
      </w:tr>
    </w:tbl>
    <w:p w14:paraId="36E8EA8B" w14:textId="77777777" w:rsidR="00491F6E" w:rsidRDefault="00491F6E" w:rsidP="00491F6E">
      <w:r>
        <w:br w:type="page"/>
      </w:r>
    </w:p>
    <w:p w14:paraId="207AB163" w14:textId="77777777" w:rsidR="00491F6E" w:rsidRDefault="00491F6E" w:rsidP="00491F6E">
      <w:pPr>
        <w:pStyle w:val="Heading1"/>
      </w:pPr>
      <w:bookmarkStart w:id="219" w:name="main-figure"/>
      <w:bookmarkEnd w:id="217"/>
      <w:r>
        <w:lastRenderedPageBreak/>
        <w:t>Main figure</w:t>
      </w:r>
    </w:p>
    <w:p w14:paraId="1DF3E31B" w14:textId="77777777" w:rsidR="00491F6E" w:rsidRDefault="00491F6E" w:rsidP="00491F6E">
      <w:pPr>
        <w:pStyle w:val="FirstParagraph"/>
      </w:pPr>
      <w:r>
        <w:rPr>
          <w:noProof/>
        </w:rPr>
        <w:drawing>
          <wp:inline distT="0" distB="0" distL="0" distR="0" wp14:anchorId="4CEEE0F0" wp14:editId="03383033">
            <wp:extent cx="5943600" cy="7133395"/>
            <wp:effectExtent l="0" t="0" r="0" b="0"/>
            <wp:docPr id="1"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13"/>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14:paraId="5F64401E" w14:textId="49AD1121" w:rsidR="00491F6E" w:rsidRDefault="00491F6E" w:rsidP="00B961C0">
      <w:pPr>
        <w:pStyle w:val="BodyText"/>
      </w:pPr>
      <w:r>
        <w:rPr>
          <w:i/>
          <w:iCs/>
        </w:rPr>
        <w:t>Figure 1: Results from the primary analyses of CPRD data comparing prescription of a lipid-regulating drug with no prescription, stratified by dementia outcome and drug class. All results were obtained using the fully adjusted model and participant age as the time scale.</w:t>
      </w:r>
      <w:r>
        <w:br w:type="page"/>
      </w:r>
    </w:p>
    <w:bookmarkEnd w:id="219"/>
    <w:p w14:paraId="23FCA614" w14:textId="77777777" w:rsidR="00491F6E" w:rsidRDefault="00491F6E" w:rsidP="00491F6E">
      <w:pPr>
        <w:pStyle w:val="Heading1"/>
      </w:pPr>
      <w:r>
        <w:lastRenderedPageBreak/>
        <w:t>Bibliography</w:t>
      </w:r>
    </w:p>
    <w:p w14:paraId="2E7C0550" w14:textId="77777777" w:rsidR="00491F6E" w:rsidRDefault="00491F6E" w:rsidP="00491F6E">
      <w:pPr>
        <w:pStyle w:val="Bibliography"/>
      </w:pPr>
      <w:bookmarkStart w:id="220" w:name="ref-prince2016"/>
      <w:r w:rsidRPr="006E66E8">
        <w:rPr>
          <w:lang w:val="it-IT"/>
        </w:rPr>
        <w:t xml:space="preserve">1. </w:t>
      </w:r>
      <w:r w:rsidRPr="006E66E8">
        <w:rPr>
          <w:lang w:val="it-IT"/>
        </w:rPr>
        <w:tab/>
        <w:t xml:space="preserve">Prince M, Ali G-C, Guerchet M, Prina AM, Albanese E, Wu Y-T. </w:t>
      </w:r>
      <w:r>
        <w:t xml:space="preserve">Recent global trends in the prevalence and incidence of dementia, and survival with dementia. Alzheimer’s Research &amp; Therapy. 2016 Jul;8(1):23. </w:t>
      </w:r>
    </w:p>
    <w:p w14:paraId="66E4A2CE" w14:textId="77777777" w:rsidR="00491F6E" w:rsidRDefault="00491F6E" w:rsidP="00491F6E">
      <w:pPr>
        <w:pStyle w:val="Bibliography"/>
      </w:pPr>
      <w:bookmarkStart w:id="221" w:name="ref-jobke2018"/>
      <w:bookmarkEnd w:id="220"/>
      <w:r>
        <w:t xml:space="preserve">2. </w:t>
      </w:r>
      <w:r>
        <w:tab/>
      </w:r>
      <w:proofErr w:type="spellStart"/>
      <w:r>
        <w:t>Jobke</w:t>
      </w:r>
      <w:proofErr w:type="spellEnd"/>
      <w:r>
        <w:t xml:space="preserve"> B, McBride T, Nevin L, Peiperl L, Ross A, Stone C, et al. Setbacks in Alzheimer research demand new strategies, not surrender. </w:t>
      </w:r>
      <w:proofErr w:type="spellStart"/>
      <w:r>
        <w:t>PLoS</w:t>
      </w:r>
      <w:proofErr w:type="spellEnd"/>
      <w:r>
        <w:t xml:space="preserve"> medicine. 2018 Feb;15(2):e1002518. </w:t>
      </w:r>
    </w:p>
    <w:p w14:paraId="6C46A362" w14:textId="77777777" w:rsidR="00491F6E" w:rsidRDefault="00491F6E" w:rsidP="00491F6E">
      <w:pPr>
        <w:pStyle w:val="Bibliography"/>
      </w:pPr>
      <w:bookmarkStart w:id="222" w:name="ref-ashburn2004"/>
      <w:bookmarkEnd w:id="221"/>
      <w:r>
        <w:t xml:space="preserve">3. </w:t>
      </w:r>
      <w:r>
        <w:tab/>
        <w:t xml:space="preserve">Ashburn TT, Thor KB. Drug repositioning: Identifying and developing new uses for existing drugs. Nature Reviews Drug Discovery. 2004;3(8):673. </w:t>
      </w:r>
    </w:p>
    <w:p w14:paraId="6CF6CBAD" w14:textId="77777777" w:rsidR="00491F6E" w:rsidRDefault="00491F6E" w:rsidP="00491F6E">
      <w:pPr>
        <w:pStyle w:val="Bibliography"/>
      </w:pPr>
      <w:bookmarkStart w:id="223" w:name="ref-pushpakom2019"/>
      <w:bookmarkEnd w:id="222"/>
      <w:r>
        <w:t xml:space="preserve">4. </w:t>
      </w:r>
      <w:r>
        <w:tab/>
      </w:r>
      <w:proofErr w:type="spellStart"/>
      <w:r>
        <w:t>Pushpakom</w:t>
      </w:r>
      <w:proofErr w:type="spellEnd"/>
      <w:r>
        <w:t xml:space="preserve"> S, Iorio F, Eyers PA, Escott KJ, Hopper S, Wells A, et al. Drug repurposing: Progress, </w:t>
      </w:r>
      <w:proofErr w:type="gramStart"/>
      <w:r>
        <w:t>challenges</w:t>
      </w:r>
      <w:proofErr w:type="gramEnd"/>
      <w:r>
        <w:t xml:space="preserve"> and recommendations. Nature Reviews Drug Discovery. 2019 Jan;18(1):41–58. </w:t>
      </w:r>
    </w:p>
    <w:p w14:paraId="52F0AD66" w14:textId="77777777" w:rsidR="00491F6E" w:rsidRDefault="00491F6E" w:rsidP="00491F6E">
      <w:pPr>
        <w:pStyle w:val="Bibliography"/>
      </w:pPr>
      <w:bookmarkStart w:id="224" w:name="ref-walker2020"/>
      <w:bookmarkEnd w:id="223"/>
      <w:r>
        <w:t xml:space="preserve">5. </w:t>
      </w:r>
      <w:r>
        <w:tab/>
        <w:t xml:space="preserve">Walker VM, Davies NM, Martin RM, Kehoe PG. Comparison of Antihypertensive Drug Classes for Dementia Prevention. Epidemiology. 2020 Nov;31(6):852–9. </w:t>
      </w:r>
    </w:p>
    <w:p w14:paraId="7638FE23" w14:textId="77777777" w:rsidR="00491F6E" w:rsidRDefault="00491F6E" w:rsidP="00491F6E">
      <w:pPr>
        <w:pStyle w:val="Bibliography"/>
      </w:pPr>
      <w:bookmarkStart w:id="225" w:name="ref-chu2018"/>
      <w:bookmarkEnd w:id="224"/>
      <w:r>
        <w:t xml:space="preserve">6. </w:t>
      </w:r>
      <w:r>
        <w:tab/>
        <w:t xml:space="preserve">Chu C-S, Tseng P-T, Stubbs B, Chen T-Y, Tang C-H, Li D-J, et al. Use of statins and the risk of dementia and mild cognitive impairment: A systematic review and meta-analysis. Scientific Reports. 2018 Apr;8(1):5804. </w:t>
      </w:r>
    </w:p>
    <w:p w14:paraId="037A8DFD" w14:textId="77777777" w:rsidR="00491F6E" w:rsidRDefault="00491F6E" w:rsidP="00491F6E">
      <w:pPr>
        <w:pStyle w:val="Bibliography"/>
      </w:pPr>
      <w:bookmarkStart w:id="226" w:name="ref-larsson2018"/>
      <w:bookmarkEnd w:id="225"/>
      <w:r>
        <w:t xml:space="preserve">7. </w:t>
      </w:r>
      <w:r>
        <w:tab/>
        <w:t xml:space="preserve">Larsson SC, Markus HS. Does Treating Vascular Risk Factors Prevent Dementia and Alzheimer’s Disease? A Systematic Review and Meta-Analysis. Journal of Alzheimer’s Disease. 2018 Jan;64(2):657–68. </w:t>
      </w:r>
    </w:p>
    <w:p w14:paraId="0FA5CD66" w14:textId="77777777" w:rsidR="00491F6E" w:rsidRDefault="00491F6E" w:rsidP="00491F6E">
      <w:pPr>
        <w:pStyle w:val="Bibliography"/>
      </w:pPr>
      <w:bookmarkStart w:id="227" w:name="ref-ancelin2012"/>
      <w:bookmarkEnd w:id="226"/>
      <w:r>
        <w:t xml:space="preserve">8. </w:t>
      </w:r>
      <w:r>
        <w:tab/>
        <w:t xml:space="preserve">Ancelin M-L, </w:t>
      </w:r>
      <w:proofErr w:type="spellStart"/>
      <w:r>
        <w:t>Carrière</w:t>
      </w:r>
      <w:proofErr w:type="spellEnd"/>
      <w:r>
        <w:t xml:space="preserve"> I, </w:t>
      </w:r>
      <w:proofErr w:type="spellStart"/>
      <w:r>
        <w:t>Barberger</w:t>
      </w:r>
      <w:proofErr w:type="spellEnd"/>
      <w:r>
        <w:t xml:space="preserve">-Gateau P, </w:t>
      </w:r>
      <w:proofErr w:type="spellStart"/>
      <w:r>
        <w:t>Auriacombe</w:t>
      </w:r>
      <w:proofErr w:type="spellEnd"/>
      <w:r>
        <w:t xml:space="preserve"> S, </w:t>
      </w:r>
      <w:proofErr w:type="spellStart"/>
      <w:r>
        <w:t>Rouaud</w:t>
      </w:r>
      <w:proofErr w:type="spellEnd"/>
      <w:r>
        <w:t xml:space="preserve"> O, </w:t>
      </w:r>
      <w:proofErr w:type="spellStart"/>
      <w:r>
        <w:t>Fourlanos</w:t>
      </w:r>
      <w:proofErr w:type="spellEnd"/>
      <w:r>
        <w:t xml:space="preserve"> S, et al. Lipid lowering agents, cognitive decline, and dementia: The three-city study. Journal of Alzheimer’s Disease. 2012 Jan;30(3):629–37. </w:t>
      </w:r>
    </w:p>
    <w:p w14:paraId="66C57527" w14:textId="77777777" w:rsidR="00491F6E" w:rsidRDefault="00491F6E" w:rsidP="00491F6E">
      <w:pPr>
        <w:pStyle w:val="Bibliography"/>
      </w:pPr>
      <w:bookmarkStart w:id="228" w:name="ref-bettermann2012"/>
      <w:bookmarkEnd w:id="227"/>
      <w:r>
        <w:t xml:space="preserve">9. </w:t>
      </w:r>
      <w:r>
        <w:tab/>
        <w:t xml:space="preserve">Bettermann K, Arnold AM, Williamson J, Rapp S, Sink K, Toole JF, et al. Statins, Risk of Dementia, and Cognitive Function: Secondary Analysis of the Ginkgo Evaluation of Memory Study. Journal of Stroke and Cerebrovascular Diseases. 2012 Aug;21(6):436–44. </w:t>
      </w:r>
    </w:p>
    <w:p w14:paraId="402C54BA" w14:textId="77777777" w:rsidR="00491F6E" w:rsidRDefault="00491F6E" w:rsidP="00491F6E">
      <w:pPr>
        <w:pStyle w:val="Bibliography"/>
      </w:pPr>
      <w:bookmarkStart w:id="229" w:name="ref-rea2005"/>
      <w:bookmarkEnd w:id="228"/>
      <w:r>
        <w:t xml:space="preserve">10. </w:t>
      </w:r>
      <w:r>
        <w:tab/>
        <w:t xml:space="preserve">Rea TD, Breitner JC, </w:t>
      </w:r>
      <w:proofErr w:type="spellStart"/>
      <w:r>
        <w:t>Psaty</w:t>
      </w:r>
      <w:proofErr w:type="spellEnd"/>
      <w:r>
        <w:t xml:space="preserve"> BM, Fitzpatrick AL, Lopez OL, Newman AB, et al. Statin Use and the Risk of Incident Dementia: The Cardiovascular Health Study. Archives of Neurology. 2005 Jul;62(7):1047–51. </w:t>
      </w:r>
    </w:p>
    <w:p w14:paraId="7FBB2B33" w14:textId="77777777" w:rsidR="00491F6E" w:rsidRDefault="00491F6E" w:rsidP="00491F6E">
      <w:pPr>
        <w:pStyle w:val="Bibliography"/>
      </w:pPr>
      <w:bookmarkStart w:id="230" w:name="ref-casey2016"/>
      <w:bookmarkEnd w:id="229"/>
      <w:r>
        <w:t xml:space="preserve">11. </w:t>
      </w:r>
      <w:r>
        <w:tab/>
        <w:t xml:space="preserve">Casey JA, Schwartz BS, Stewart WF, Adler NE. Using Electronic Health Records for Population Health Research: A Review of Methods and Applications. Annual Review of Public Health. 2016 Mar;37(1):61–81. </w:t>
      </w:r>
    </w:p>
    <w:p w14:paraId="4A75363E" w14:textId="77777777" w:rsidR="00491F6E" w:rsidRDefault="00491F6E" w:rsidP="00491F6E">
      <w:pPr>
        <w:pStyle w:val="Bibliography"/>
      </w:pPr>
      <w:bookmarkStart w:id="231" w:name="ref-farmer2018"/>
      <w:bookmarkEnd w:id="230"/>
      <w:r>
        <w:t xml:space="preserve">12. </w:t>
      </w:r>
      <w:r>
        <w:tab/>
        <w:t xml:space="preserve">Farmer R, Mathur R, Bhaskaran K, Eastwood SV, Chaturvedi N, Smeeth L. </w:t>
      </w:r>
      <w:proofErr w:type="gramStart"/>
      <w:r>
        <w:t>Promises</w:t>
      </w:r>
      <w:proofErr w:type="gramEnd"/>
      <w:r>
        <w:t xml:space="preserve"> and pitfalls of electronic health record analysis. </w:t>
      </w:r>
      <w:proofErr w:type="spellStart"/>
      <w:r>
        <w:t>Diabetologia</w:t>
      </w:r>
      <w:proofErr w:type="spellEnd"/>
      <w:r>
        <w:t xml:space="preserve">. 2018 Jun;61(6):1241–8. </w:t>
      </w:r>
    </w:p>
    <w:p w14:paraId="0DAEC5F6" w14:textId="77777777" w:rsidR="00491F6E" w:rsidRDefault="00491F6E" w:rsidP="00491F6E">
      <w:pPr>
        <w:pStyle w:val="Bibliography"/>
      </w:pPr>
      <w:bookmarkStart w:id="232" w:name="ref-herrett2015"/>
      <w:bookmarkEnd w:id="231"/>
      <w:r>
        <w:t xml:space="preserve">13. </w:t>
      </w:r>
      <w:r>
        <w:tab/>
        <w:t xml:space="preserve">Herrett E, Gallagher AM, Bhaskaran K, Forbes H, Mathur R, van Staa T, et al. Data Resource Profile: Clinical Practice Research Datalink (CPRD). International Journal of Epidemiology. 2015 Jun;44(3):827–36. </w:t>
      </w:r>
    </w:p>
    <w:p w14:paraId="04ED3541" w14:textId="77777777" w:rsidR="00491F6E" w:rsidRDefault="00491F6E" w:rsidP="00491F6E">
      <w:pPr>
        <w:pStyle w:val="Bibliography"/>
      </w:pPr>
      <w:bookmarkStart w:id="233" w:name="ref-wolf2019"/>
      <w:bookmarkEnd w:id="232"/>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1B20ABA6" w14:textId="77777777" w:rsidR="00491F6E" w:rsidRDefault="00491F6E" w:rsidP="00491F6E">
      <w:pPr>
        <w:pStyle w:val="Bibliography"/>
      </w:pPr>
      <w:bookmarkStart w:id="234" w:name="ref-walker2016"/>
      <w:bookmarkEnd w:id="233"/>
      <w:r>
        <w:t xml:space="preserve">15. </w:t>
      </w:r>
      <w:r>
        <w:tab/>
        <w:t xml:space="preserve">Walker VM, Davies NM, Jones T, Kehoe PG, Martin RM. Can commonly prescribed drugs be repurposed for the prevention or treatment of </w:t>
      </w:r>
      <w:proofErr w:type="spellStart"/>
      <w:r>
        <w:t>Alzheimers</w:t>
      </w:r>
      <w:proofErr w:type="spellEnd"/>
      <w:r>
        <w:t xml:space="preserve"> and other neurodegenerative diseases? Protocol for an observational cohort study in the UK Clinical Practice Research Datalink. BMJ Open. 2016;6(12). </w:t>
      </w:r>
    </w:p>
    <w:p w14:paraId="4F65B926" w14:textId="77777777" w:rsidR="00491F6E" w:rsidRDefault="00491F6E" w:rsidP="00491F6E">
      <w:pPr>
        <w:pStyle w:val="Bibliography"/>
      </w:pPr>
      <w:bookmarkStart w:id="235" w:name="ref-nicholls2016record"/>
      <w:bookmarkEnd w:id="234"/>
      <w:r>
        <w:t xml:space="preserve">16. </w:t>
      </w:r>
      <w:r>
        <w:tab/>
        <w:t xml:space="preserve">Nicholls SG, Langan SM, Sørensen HT, Petersen I, Benchimol EI. The RECORD reporting guidelines: Meeting the methodological and ethical demands of transparency in research using </w:t>
      </w:r>
      <w:proofErr w:type="gramStart"/>
      <w:r>
        <w:t>routinely-collected</w:t>
      </w:r>
      <w:proofErr w:type="gramEnd"/>
      <w:r>
        <w:t xml:space="preserve"> health data. Clinical epidemiology. 2016;8:389. </w:t>
      </w:r>
    </w:p>
    <w:p w14:paraId="0C7CC957" w14:textId="77777777" w:rsidR="00491F6E" w:rsidRDefault="00491F6E" w:rsidP="00491F6E">
      <w:pPr>
        <w:pStyle w:val="Bibliography"/>
      </w:pPr>
      <w:bookmarkStart w:id="236" w:name="ref-wishart2017"/>
      <w:bookmarkEnd w:id="235"/>
      <w:r>
        <w:t xml:space="preserve">17. </w:t>
      </w:r>
      <w:r>
        <w:tab/>
        <w:t xml:space="preserve">Wishart DS, </w:t>
      </w:r>
      <w:proofErr w:type="spellStart"/>
      <w:r>
        <w:t>Feunang</w:t>
      </w:r>
      <w:proofErr w:type="spellEnd"/>
      <w:r>
        <w:t xml:space="preserve"> YD, Guo AC, Lo EJ, Marcu A, Grant JR, et al. </w:t>
      </w:r>
      <w:proofErr w:type="spellStart"/>
      <w:r>
        <w:t>DrugBank</w:t>
      </w:r>
      <w:proofErr w:type="spellEnd"/>
      <w:r>
        <w:t xml:space="preserve"> 5.0: A major update to the </w:t>
      </w:r>
      <w:proofErr w:type="spellStart"/>
      <w:r>
        <w:t>DrugBank</w:t>
      </w:r>
      <w:proofErr w:type="spellEnd"/>
      <w:r>
        <w:t xml:space="preserve"> database for 2018. Nucleic Acids Research. 2017;46(D1):D1074–82. </w:t>
      </w:r>
    </w:p>
    <w:p w14:paraId="2A44BC9D" w14:textId="77777777" w:rsidR="00491F6E" w:rsidRDefault="00491F6E" w:rsidP="00491F6E">
      <w:pPr>
        <w:pStyle w:val="Bibliography"/>
      </w:pPr>
      <w:bookmarkStart w:id="237" w:name="ref-levesque2010"/>
      <w:bookmarkEnd w:id="236"/>
      <w:r>
        <w:t xml:space="preserve">18. </w:t>
      </w:r>
      <w:r>
        <w:tab/>
        <w:t xml:space="preserve">Lévesque LE, Hanley JA, </w:t>
      </w:r>
      <w:proofErr w:type="spellStart"/>
      <w:r>
        <w:t>Kezouh</w:t>
      </w:r>
      <w:proofErr w:type="spellEnd"/>
      <w:r>
        <w:t xml:space="preserve"> A, Suissa S. Problem of immortal time bias in cohort studies: Example using statins for preventing progression of diabetes. BMJ. 2010 Mar;340:b5087. </w:t>
      </w:r>
    </w:p>
    <w:p w14:paraId="2A049ABE" w14:textId="77777777" w:rsidR="00491F6E" w:rsidRDefault="00491F6E" w:rsidP="00491F6E">
      <w:pPr>
        <w:pStyle w:val="Bibliography"/>
      </w:pPr>
      <w:bookmarkStart w:id="238" w:name="ref-lamarca1998"/>
      <w:bookmarkEnd w:id="237"/>
      <w:r>
        <w:t xml:space="preserve">19. </w:t>
      </w:r>
      <w:r>
        <w:tab/>
        <w:t xml:space="preserve">Lamarca R, Alonso J, Gomez G, Munoz A. Left-truncated Data </w:t>
      </w:r>
      <w:proofErr w:type="gramStart"/>
      <w:r>
        <w:t>With</w:t>
      </w:r>
      <w:proofErr w:type="gramEnd"/>
      <w:r>
        <w:t xml:space="preserve"> Age as Time Scale: An Alternative for Survival Analysis in the Elderly Population. The Journals of Gerontology Series A: Biological Sciences and Medical Sciences. 1998 Sep;53A(5):M337–43. </w:t>
      </w:r>
    </w:p>
    <w:p w14:paraId="0DB13E59" w14:textId="77777777" w:rsidR="00491F6E" w:rsidRPr="006E66E8" w:rsidRDefault="00491F6E" w:rsidP="00491F6E">
      <w:pPr>
        <w:pStyle w:val="Bibliography"/>
        <w:rPr>
          <w:lang w:val="it-IT"/>
        </w:rPr>
      </w:pPr>
      <w:bookmarkStart w:id="239" w:name="ref-gail2009"/>
      <w:bookmarkEnd w:id="238"/>
      <w:r>
        <w:t xml:space="preserve">20. </w:t>
      </w:r>
      <w:r>
        <w:tab/>
        <w:t xml:space="preserve">Gail MH, Graubard B, Williamson DF, Flegal KM. Comments on ‘Choice of time scale and its effect on significance of predictors in longitudinal studies’ by Michael J. </w:t>
      </w:r>
      <w:proofErr w:type="spellStart"/>
      <w:r>
        <w:t>Pencina</w:t>
      </w:r>
      <w:proofErr w:type="spellEnd"/>
      <w:r>
        <w:t xml:space="preserve">,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w:t>
      </w:r>
      <w:r w:rsidRPr="006E66E8">
        <w:rPr>
          <w:lang w:val="it-IT"/>
        </w:rPr>
        <w:t xml:space="preserve">Statistics in Medicine. 2009 Apr;28(8):1315–7. </w:t>
      </w:r>
    </w:p>
    <w:p w14:paraId="63B18F35" w14:textId="77777777" w:rsidR="00491F6E" w:rsidRDefault="00491F6E" w:rsidP="00491F6E">
      <w:pPr>
        <w:pStyle w:val="Bibliography"/>
      </w:pPr>
      <w:bookmarkStart w:id="240" w:name="ref-pencina2007"/>
      <w:bookmarkEnd w:id="239"/>
      <w:r w:rsidRPr="006E66E8">
        <w:rPr>
          <w:lang w:val="it-IT"/>
        </w:rPr>
        <w:t xml:space="preserve">21. </w:t>
      </w:r>
      <w:r w:rsidRPr="006E66E8">
        <w:rPr>
          <w:lang w:val="it-IT"/>
        </w:rPr>
        <w:tab/>
        <w:t xml:space="preserve">Pencina MJ, Larson MG, D’Agostino RB. </w:t>
      </w:r>
      <w:r>
        <w:t xml:space="preserve">Choice of time scale and its effect on significance of predictors in longitudinal studies. Statistics in Medicine. 2007 Mar;26(6):1343–59. </w:t>
      </w:r>
    </w:p>
    <w:p w14:paraId="2DCFCAE8" w14:textId="77777777" w:rsidR="00491F6E" w:rsidRDefault="00491F6E" w:rsidP="00491F6E">
      <w:pPr>
        <w:pStyle w:val="Bibliography"/>
      </w:pPr>
      <w:bookmarkStart w:id="241" w:name="ref-sterne2009"/>
      <w:bookmarkEnd w:id="240"/>
      <w:r>
        <w:t xml:space="preserve">22. </w:t>
      </w:r>
      <w:r>
        <w:tab/>
        <w:t xml:space="preserve">Sterne JAC, White IR, Carlin JB, Spratt M, Royston P, Kenward MG, et al. Multiple imputation for missing data in epidemiological and clinical research: Potential and pitfalls. BMJ. 2009 Jun;338:b2393. </w:t>
      </w:r>
    </w:p>
    <w:p w14:paraId="17A7FA47" w14:textId="77777777" w:rsidR="00491F6E" w:rsidRDefault="00491F6E" w:rsidP="00491F6E">
      <w:pPr>
        <w:pStyle w:val="Bibliography"/>
      </w:pPr>
      <w:bookmarkStart w:id="242" w:name="ref-moons2006using"/>
      <w:bookmarkEnd w:id="241"/>
      <w:r>
        <w:t xml:space="preserve">23. </w:t>
      </w:r>
      <w:r>
        <w:tab/>
        <w:t xml:space="preserve">Moons KG, Donders RA, Stijnen T, Harrell Jr FE. Using the outcome for imputation of missing predictor values was preferred. Journal of clinical epidemiology. 2006;59(10):1092–101. </w:t>
      </w:r>
    </w:p>
    <w:p w14:paraId="22394106" w14:textId="77777777" w:rsidR="00491F6E" w:rsidRDefault="00491F6E" w:rsidP="00491F6E">
      <w:pPr>
        <w:pStyle w:val="Bibliography"/>
      </w:pPr>
      <w:bookmarkStart w:id="243" w:name="X6a15629442a5ed978d75e3de04742ef32457761"/>
      <w:bookmarkEnd w:id="242"/>
      <w:r>
        <w:t xml:space="preserve">24. </w:t>
      </w:r>
      <w:r>
        <w:tab/>
        <w:t xml:space="preserve">National Institute for Health and Care Excellence. Cardiovascular disease: Risk assessment and reduction, including lipid modification. https://www.nice.org.uk/guidance/cg181/ifp/chapter/Drug-treatments-to-lower-your-cholesterol; </w:t>
      </w:r>
      <w:proofErr w:type="gramStart"/>
      <w:r>
        <w:t>NICE;</w:t>
      </w:r>
      <w:proofErr w:type="gramEnd"/>
      <w:r>
        <w:t xml:space="preserve"> </w:t>
      </w:r>
    </w:p>
    <w:p w14:paraId="098044BF" w14:textId="77777777" w:rsidR="00491F6E" w:rsidRDefault="00491F6E" w:rsidP="00491F6E">
      <w:pPr>
        <w:pStyle w:val="Bibliography"/>
      </w:pPr>
      <w:bookmarkStart w:id="244" w:name="ref-sierra2011"/>
      <w:bookmarkEnd w:id="243"/>
      <w:r w:rsidRPr="006E66E8">
        <w:rPr>
          <w:lang w:val="pt-BR"/>
        </w:rPr>
        <w:t xml:space="preserve">25. </w:t>
      </w:r>
      <w:r w:rsidRPr="006E66E8">
        <w:rPr>
          <w:lang w:val="pt-BR"/>
        </w:rPr>
        <w:tab/>
        <w:t xml:space="preserve">Sierra S, Ramos MC, Molina P, Esteo C, Vázquez JA, Burgos JS. </w:t>
      </w:r>
      <w:r>
        <w:t xml:space="preserve">Statins as neuroprotectants: A comparative in vitro study of lipophilicity, blood-brain-barrier </w:t>
      </w:r>
      <w:r>
        <w:lastRenderedPageBreak/>
        <w:t xml:space="preserve">penetration, lowering of brain cholesterol, and decrease of neuron cell death. Journal of Alzheimer’s disease: JAD. 2011;23(2):307–18. </w:t>
      </w:r>
    </w:p>
    <w:p w14:paraId="18DA0464" w14:textId="77777777" w:rsidR="00491F6E" w:rsidRDefault="00491F6E" w:rsidP="00491F6E">
      <w:pPr>
        <w:pStyle w:val="Bibliography"/>
      </w:pPr>
      <w:bookmarkStart w:id="245" w:name="ref-collins2016a"/>
      <w:bookmarkEnd w:id="244"/>
      <w:r>
        <w:t xml:space="preserve">26. </w:t>
      </w:r>
      <w:r>
        <w:tab/>
        <w:t xml:space="preserve">Collins R, Reith C, Emberson J, Armitage J, Baigent C, Blackwell L, et al. Interpretation of the evidence for the efficacy and safety of statin therapy. The Lancet. 2016 Nov;388(10059):2532–61. </w:t>
      </w:r>
    </w:p>
    <w:p w14:paraId="7EE74239" w14:textId="77777777" w:rsidR="00491F6E" w:rsidRDefault="00491F6E" w:rsidP="00491F6E">
      <w:pPr>
        <w:pStyle w:val="Bibliography"/>
      </w:pPr>
      <w:bookmarkStart w:id="246" w:name="ref-herrett2021"/>
      <w:bookmarkEnd w:id="245"/>
      <w:r>
        <w:t xml:space="preserve">27. </w:t>
      </w:r>
      <w:r>
        <w:tab/>
        <w:t xml:space="preserve">Herrett E, Williamson E, Brack K, Beaumont D, Perkins A, Thayne A, et al. Statin treatment and muscle symptoms: Series of randomised, </w:t>
      </w:r>
      <w:proofErr w:type="gramStart"/>
      <w:r>
        <w:t>placebo controlled</w:t>
      </w:r>
      <w:proofErr w:type="gramEnd"/>
      <w:r>
        <w:t xml:space="preserve"> n-of-1 trials. BMJ. 2021 Feb;372:n135. </w:t>
      </w:r>
    </w:p>
    <w:p w14:paraId="08E47301" w14:textId="77777777" w:rsidR="00491F6E" w:rsidRDefault="00491F6E" w:rsidP="00491F6E">
      <w:pPr>
        <w:pStyle w:val="Bibliography"/>
      </w:pPr>
      <w:bookmarkStart w:id="247" w:name="ref-mcguinness2016"/>
      <w:bookmarkEnd w:id="246"/>
      <w:r>
        <w:t xml:space="preserve">28. </w:t>
      </w:r>
      <w:r>
        <w:tab/>
        <w:t xml:space="preserve">McGuinness B, Craig D, Bullock R, Passmore P. Statins for the prevention of dementia. The Cochrane Database of Systematic Reviews. 2016 Jan;(1):CD003160. </w:t>
      </w:r>
    </w:p>
    <w:p w14:paraId="3F1CAF3A" w14:textId="77777777" w:rsidR="00491F6E" w:rsidRDefault="00491F6E" w:rsidP="00491F6E">
      <w:pPr>
        <w:pStyle w:val="Bibliography"/>
      </w:pPr>
      <w:bookmarkStart w:id="248" w:name="X49f9892f062f4edfe92b37e5c1639cb4f6c013f"/>
      <w:bookmarkEnd w:id="247"/>
      <w:r>
        <w:t xml:space="preserve">29. </w:t>
      </w:r>
      <w:r>
        <w:tab/>
        <w:t xml:space="preserve">MRC/BHF Heart Protection Study of cholesterol lowering with simvastatin in 20 536 high-risk individuals: A randomised </w:t>
      </w:r>
      <w:proofErr w:type="spellStart"/>
      <w:r>
        <w:t>placebocontrolled</w:t>
      </w:r>
      <w:proofErr w:type="spellEnd"/>
      <w:r>
        <w:t xml:space="preserve"> trial. The Lancet. 2002 Jul;360(9326):7–22. </w:t>
      </w:r>
    </w:p>
    <w:p w14:paraId="4A7B10F2" w14:textId="77777777" w:rsidR="00491F6E" w:rsidRDefault="00491F6E" w:rsidP="00491F6E">
      <w:pPr>
        <w:pStyle w:val="Bibliography"/>
      </w:pPr>
      <w:bookmarkStart w:id="249" w:name="ref-poly2020"/>
      <w:bookmarkEnd w:id="248"/>
      <w:r>
        <w:t xml:space="preserve">30. </w:t>
      </w:r>
      <w:r>
        <w:tab/>
        <w:t xml:space="preserve">Poly TN, Islam MM, Walther BA, Yang H-C, Wu C-C, Lin M-C, et al. Association between Use of Statin and Risk of Dementia: A Meta-Analysis of Observational Studies. Neuroepidemiology. 2020;54(3):214–26. </w:t>
      </w:r>
    </w:p>
    <w:p w14:paraId="6E45FBB0" w14:textId="77777777" w:rsidR="00491F6E" w:rsidRDefault="00491F6E" w:rsidP="00491F6E">
      <w:pPr>
        <w:pStyle w:val="Bibliography"/>
      </w:pPr>
      <w:bookmarkStart w:id="250" w:name="ref-chao2015"/>
      <w:bookmarkEnd w:id="249"/>
      <w:r>
        <w:t xml:space="preserve">31. </w:t>
      </w:r>
      <w:r>
        <w:tab/>
        <w:t xml:space="preserve">Chao T-F, Liu C-J, Chen S-J, Wang K-L, Lin Y-J, Chang S-L, et al. Statins and the risk of dementia in patients with atrial fibrillation: A nationwide population-based cohort study. International Journal of Cardiology. 2015 Oct;196:91–7. </w:t>
      </w:r>
    </w:p>
    <w:p w14:paraId="0DD57EBC" w14:textId="77777777" w:rsidR="00491F6E" w:rsidRDefault="00491F6E" w:rsidP="00491F6E">
      <w:pPr>
        <w:pStyle w:val="Bibliography"/>
      </w:pPr>
      <w:bookmarkStart w:id="251" w:name="ref-smeeth2009"/>
      <w:bookmarkEnd w:id="250"/>
      <w:r>
        <w:t xml:space="preserve">32. </w:t>
      </w:r>
      <w:r>
        <w:tab/>
        <w:t xml:space="preserve">Smeeth L, Douglas I, Hall AJ, Hubbard R, Evans S. Effect of statins on a wide range of health outcomes: A cohort study validated by comparison with randomized trials. British Journal of Clinical Pharmacology. 2009 Jan;67(1):99–109. </w:t>
      </w:r>
    </w:p>
    <w:p w14:paraId="526BA612" w14:textId="77777777" w:rsidR="00491F6E" w:rsidRDefault="00491F6E" w:rsidP="00491F6E">
      <w:pPr>
        <w:pStyle w:val="Bibliography"/>
      </w:pPr>
      <w:bookmarkStart w:id="252" w:name="ref-williams2020"/>
      <w:bookmarkEnd w:id="251"/>
      <w:r>
        <w:t xml:space="preserve">33. </w:t>
      </w:r>
      <w:r>
        <w:tab/>
        <w:t xml:space="preserve">Williams DM, Finan C, Schmidt AF, Burgess S, Hingorani AD. Lipid lowering and Alzheimer disease risk: A mendelian randomization study. Annals of Neurology. 2020 Jan;87(1):30–9. </w:t>
      </w:r>
    </w:p>
    <w:p w14:paraId="06CEEE17" w14:textId="77777777" w:rsidR="00491F6E" w:rsidRDefault="00491F6E" w:rsidP="00491F6E">
      <w:pPr>
        <w:pStyle w:val="Bibliography"/>
      </w:pPr>
      <w:bookmarkStart w:id="253" w:name="ref-wilkinson2018"/>
      <w:bookmarkEnd w:id="252"/>
      <w:r>
        <w:t xml:space="preserve">34. </w:t>
      </w:r>
      <w:r>
        <w:tab/>
        <w:t xml:space="preserve">Wilkinson T, Ly A, Schnier C, Rannikmäe K, Bush K, Brayne C, et al. Identifying dementia cases with routinely collected health data: A systematic review. Alzheimer’s &amp; Dementia. 2018 Aug;14(8):1038–51. </w:t>
      </w:r>
    </w:p>
    <w:p w14:paraId="4B908AE6" w14:textId="77777777" w:rsidR="00491F6E" w:rsidRDefault="00491F6E" w:rsidP="00491F6E">
      <w:pPr>
        <w:pStyle w:val="Bibliography"/>
      </w:pPr>
      <w:bookmarkStart w:id="254" w:name="ref-mcguinness2019validity"/>
      <w:bookmarkEnd w:id="253"/>
      <w:r>
        <w:t xml:space="preserve">35. </w:t>
      </w:r>
      <w:r>
        <w:tab/>
        <w:t xml:space="preserve">McGuinness LA, Warren-Gash C, Moorhouse LR, Thomas SL. The validity of dementia diagnoses in routinely collected electronic health records in the United Kingdom: A systematic review. Pharmacoepidemiology and Drug Safety. 2019;28(2):244–55. </w:t>
      </w:r>
    </w:p>
    <w:p w14:paraId="032D6948" w14:textId="77777777" w:rsidR="00491F6E" w:rsidRDefault="00491F6E" w:rsidP="00491F6E">
      <w:pPr>
        <w:pStyle w:val="Bibliography"/>
      </w:pPr>
      <w:bookmarkStart w:id="255" w:name="ref-macedo2014"/>
      <w:bookmarkEnd w:id="254"/>
      <w:r>
        <w:t xml:space="preserve">36. </w:t>
      </w:r>
      <w:r>
        <w:tab/>
        <w:t xml:space="preserve">Macedo AF, Douglas I, Smeeth L, Forbes H, Ebrahim S. </w:t>
      </w:r>
      <w:proofErr w:type="gramStart"/>
      <w:r>
        <w:t>Statins</w:t>
      </w:r>
      <w:proofErr w:type="gramEnd"/>
      <w:r>
        <w:t xml:space="preserve"> and the risk of type 2 diabetes mellitus: Cohort study using the UK clinical practice </w:t>
      </w:r>
      <w:proofErr w:type="spellStart"/>
      <w:r>
        <w:t>pesearch</w:t>
      </w:r>
      <w:proofErr w:type="spellEnd"/>
      <w:r>
        <w:t xml:space="preserve"> datalink. BMC Cardiovascular Disorders. 2014 Jul;14(1):85. </w:t>
      </w:r>
    </w:p>
    <w:bookmarkEnd w:id="255"/>
    <w:p w14:paraId="002CACD4" w14:textId="77777777" w:rsidR="00491F6E" w:rsidRDefault="00491F6E" w:rsidP="00491F6E">
      <w:pPr>
        <w:pStyle w:val="Bibliography"/>
      </w:pPr>
      <w:r>
        <w:t xml:space="preserve">37. </w:t>
      </w:r>
      <w:r>
        <w:tab/>
      </w:r>
      <w:proofErr w:type="spellStart"/>
      <w:r>
        <w:t>Danaei</w:t>
      </w:r>
      <w:proofErr w:type="spellEnd"/>
      <w:r>
        <w:t xml:space="preserve"> G, García Rodríguez LA, Cantero OF, Logan R, Hernán MA. Observational data for comparative effectiveness research: An emulation of randomised trials to estimate the </w:t>
      </w:r>
      <w:r>
        <w:lastRenderedPageBreak/>
        <w:t xml:space="preserve">effect of statins on primary prevention of coronary heart disease. Statistical methods in medical research. 2013 Feb;22(1):70–96. </w:t>
      </w:r>
    </w:p>
    <w:p w14:paraId="7B7D1CC5" w14:textId="7CAC67CD" w:rsidR="0088600D" w:rsidRPr="00491F6E" w:rsidRDefault="00911B79" w:rsidP="00491F6E">
      <w:r w:rsidRPr="00491F6E">
        <w:t xml:space="preserve"> </w:t>
      </w:r>
      <w:bookmarkEnd w:id="0"/>
      <w:bookmarkEnd w:id="1"/>
      <w:bookmarkEnd w:id="2"/>
    </w:p>
    <w:sectPr w:rsidR="0088600D" w:rsidRPr="00491F6E" w:rsidSect="00BC1A0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Julian Higgins" w:date="2021-09-22T17:49:00Z" w:initials="JH">
    <w:p w14:paraId="258261DF" w14:textId="049610EB" w:rsidR="00EB046D" w:rsidRDefault="00EB046D">
      <w:pPr>
        <w:pStyle w:val="CommentText"/>
      </w:pPr>
      <w:r>
        <w:rPr>
          <w:rStyle w:val="CommentReference"/>
        </w:rPr>
        <w:annotationRef/>
      </w:r>
      <w:r>
        <w:t>This seems a little odd to me, since I’d interpret “performing a cohort study” as actually doing the recruiting and primary data collection. Perhaps something like “We defined a longitudinal cohort using data from the CPRD.”?</w:t>
      </w:r>
    </w:p>
  </w:comment>
  <w:comment w:id="42" w:author="Julian Higgins" w:date="2021-09-22T17:52:00Z" w:initials="JH">
    <w:p w14:paraId="2A9FE933" w14:textId="30D6104D" w:rsidR="00EB046D" w:rsidRDefault="00EB046D">
      <w:pPr>
        <w:pStyle w:val="CommentText"/>
      </w:pPr>
      <w:r>
        <w:rPr>
          <w:rStyle w:val="CommentReference"/>
        </w:rPr>
        <w:annotationRef/>
      </w:r>
      <w:r>
        <w:t>Need to define “Read code”? Might mean nothing to people in other countries.</w:t>
      </w:r>
    </w:p>
  </w:comment>
  <w:comment w:id="43" w:author="Yoav Ben-Shlomo" w:date="2021-09-21T17:24:00Z" w:initials="YBS">
    <w:p w14:paraId="502F769C" w14:textId="51B55334" w:rsidR="0017141E" w:rsidRDefault="0017141E">
      <w:pPr>
        <w:pStyle w:val="CommentText"/>
      </w:pPr>
      <w:r>
        <w:rPr>
          <w:rStyle w:val="CommentReference"/>
        </w:rPr>
        <w:annotationRef/>
      </w:r>
      <w:r>
        <w:t>I think you need some justification or reference for why you used these thresholds</w:t>
      </w:r>
    </w:p>
  </w:comment>
  <w:comment w:id="70" w:author="Julian Higgins" w:date="2021-09-22T17:55:00Z" w:initials="JH">
    <w:p w14:paraId="6BCC2FA5" w14:textId="60506376" w:rsidR="00EB046D" w:rsidRDefault="00EB046D">
      <w:pPr>
        <w:pStyle w:val="CommentText"/>
      </w:pPr>
      <w:r>
        <w:rPr>
          <w:rStyle w:val="CommentReference"/>
        </w:rPr>
        <w:annotationRef/>
      </w:r>
      <w:r>
        <w:t>clarify when – at the start of follow up?</w:t>
      </w:r>
    </w:p>
  </w:comment>
  <w:comment w:id="74" w:author="Yoav Ben-Shlomo" w:date="2021-09-21T17:28:00Z" w:initials="YBS">
    <w:p w14:paraId="4A120A2F" w14:textId="5F4131D7" w:rsidR="008B41D8" w:rsidRDefault="008B41D8">
      <w:pPr>
        <w:pStyle w:val="CommentText"/>
      </w:pPr>
      <w:r>
        <w:rPr>
          <w:rStyle w:val="CommentReference"/>
        </w:rPr>
        <w:annotationRef/>
      </w:r>
      <w:r>
        <w:t xml:space="preserve">I know this </w:t>
      </w:r>
      <w:proofErr w:type="gramStart"/>
      <w:r>
        <w:t>happened</w:t>
      </w:r>
      <w:proofErr w:type="gramEnd"/>
      <w:r>
        <w:t xml:space="preserve"> but it is weird as </w:t>
      </w:r>
      <w:r w:rsidR="00AD1488">
        <w:t xml:space="preserve">why would they have a LRA if they don’t have raised cholesterol? </w:t>
      </w:r>
      <w:proofErr w:type="gramStart"/>
      <w:r w:rsidR="00AD1488">
        <w:t>So</w:t>
      </w:r>
      <w:proofErr w:type="gramEnd"/>
      <w:r w:rsidR="00AD1488">
        <w:t xml:space="preserve"> either they had an elevated cholesterol but it was not recorded or given the same date as LRA.</w:t>
      </w:r>
      <w:r w:rsidR="00050BAC">
        <w:t xml:space="preserve"> The latter is fine as no IMT </w:t>
      </w:r>
      <w:proofErr w:type="gramStart"/>
      <w:r w:rsidR="00050BAC">
        <w:t>bias</w:t>
      </w:r>
      <w:proofErr w:type="gramEnd"/>
      <w:r w:rsidR="00050BAC">
        <w:t xml:space="preserve"> but the former would wrongly not attribute some PYAR to unexposed group.</w:t>
      </w:r>
      <w:r w:rsidR="00226835">
        <w:t xml:space="preserve"> Below you state that TC at baseline was only missing in 7% so does that mean most statin users had </w:t>
      </w:r>
      <w:r w:rsidR="00FC0B2E">
        <w:t>a baseline TC?</w:t>
      </w:r>
    </w:p>
  </w:comment>
  <w:comment w:id="91" w:author="Julian Higgins" w:date="2021-09-22T18:02:00Z" w:initials="JH">
    <w:p w14:paraId="3A24980B" w14:textId="795885BC" w:rsidR="0018321E" w:rsidRDefault="0018321E">
      <w:pPr>
        <w:pStyle w:val="CommentText"/>
      </w:pPr>
      <w:r>
        <w:rPr>
          <w:rStyle w:val="CommentReference"/>
        </w:rPr>
        <w:annotationRef/>
      </w:r>
      <w:r>
        <w:t xml:space="preserve">I wonder if a reference to one of George’s </w:t>
      </w:r>
      <w:proofErr w:type="gramStart"/>
      <w:r>
        <w:t>paper</w:t>
      </w:r>
      <w:proofErr w:type="gramEnd"/>
      <w:r>
        <w:t xml:space="preserve"> on negative control would help here.</w:t>
      </w:r>
    </w:p>
  </w:comment>
  <w:comment w:id="148" w:author="Julian Higgins" w:date="2021-09-22T18:09:00Z" w:initials="JH">
    <w:p w14:paraId="698C8671" w14:textId="4BF1C3D1" w:rsidR="003C71BA" w:rsidRDefault="003C71BA">
      <w:pPr>
        <w:pStyle w:val="CommentText"/>
      </w:pPr>
      <w:r>
        <w:rPr>
          <w:rStyle w:val="CommentReference"/>
        </w:rPr>
        <w:annotationRef/>
      </w:r>
      <w:r>
        <w:t>I don’t think you should say “However” here, since it sounds like you’re arguing our results are “true”!</w:t>
      </w:r>
    </w:p>
  </w:comment>
  <w:comment w:id="151" w:author="Yoav Ben-Shlomo" w:date="2021-09-21T17:43:00Z" w:initials="YBS">
    <w:p w14:paraId="716A97D5" w14:textId="3347C908" w:rsidR="0082138E" w:rsidRDefault="0082138E">
      <w:pPr>
        <w:pStyle w:val="CommentText"/>
      </w:pPr>
      <w:r>
        <w:rPr>
          <w:rStyle w:val="CommentReference"/>
        </w:rPr>
        <w:annotationRef/>
      </w:r>
      <w:r>
        <w:t>However, when we only used AD</w:t>
      </w:r>
      <w:r w:rsidR="007D04A0">
        <w:t xml:space="preserve"> we still found no protective effect so this can’t be the explanation. Probably due to confounding or IMT bias</w:t>
      </w:r>
    </w:p>
  </w:comment>
  <w:comment w:id="153" w:author="Yoav Ben-Shlomo" w:date="2021-09-21T17:44:00Z" w:initials="YBS">
    <w:p w14:paraId="1EBA9D91" w14:textId="6E42A9B1" w:rsidR="009A62E1" w:rsidRDefault="009A62E1">
      <w:pPr>
        <w:pStyle w:val="CommentText"/>
      </w:pPr>
      <w:r>
        <w:rPr>
          <w:rStyle w:val="CommentReference"/>
        </w:rPr>
        <w:annotationRef/>
      </w:r>
      <w:r>
        <w:t>I think we need to comment why difference if we have any ideas</w:t>
      </w:r>
    </w:p>
  </w:comment>
  <w:comment w:id="158" w:author="Julian Higgins" w:date="2021-09-22T18:10:00Z" w:initials="JH">
    <w:p w14:paraId="5D3E190B" w14:textId="2A8A2348" w:rsidR="003A6192" w:rsidRDefault="003A6192">
      <w:pPr>
        <w:pStyle w:val="CommentText"/>
      </w:pPr>
      <w:r>
        <w:rPr>
          <w:rStyle w:val="CommentReference"/>
        </w:rPr>
        <w:annotationRef/>
      </w:r>
      <w:r>
        <w:t>It’s not clear here whose additional analysis you’re talking about.</w:t>
      </w:r>
    </w:p>
  </w:comment>
  <w:comment w:id="168" w:author="Yoav Ben-Shlomo" w:date="2021-09-21T17:47:00Z" w:initials="YBS">
    <w:p w14:paraId="503CEC1A" w14:textId="230B1903" w:rsidR="00F268C3" w:rsidRDefault="00F268C3">
      <w:pPr>
        <w:pStyle w:val="CommentText"/>
      </w:pPr>
      <w:r>
        <w:rPr>
          <w:rStyle w:val="CommentReference"/>
        </w:rPr>
        <w:annotationRef/>
      </w:r>
      <w:r>
        <w:t xml:space="preserve">Luke – As this is the most important point, I would move this </w:t>
      </w:r>
      <w:r w:rsidR="00AE581C">
        <w:t>up as the first major limitation.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261DF" w15:done="1"/>
  <w15:commentEx w15:paraId="2A9FE933" w15:done="0"/>
  <w15:commentEx w15:paraId="502F769C" w15:done="0"/>
  <w15:commentEx w15:paraId="6BCC2FA5" w15:done="1"/>
  <w15:commentEx w15:paraId="4A120A2F" w15:done="0"/>
  <w15:commentEx w15:paraId="3A24980B" w15:done="0"/>
  <w15:commentEx w15:paraId="698C8671" w15:done="1"/>
  <w15:commentEx w15:paraId="716A97D5" w15:done="0"/>
  <w15:commentEx w15:paraId="1EBA9D91" w15:done="0"/>
  <w15:commentEx w15:paraId="5D3E190B" w15:done="0"/>
  <w15:commentEx w15:paraId="503CEC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EB3F" w16cex:dateUtc="2021-09-22T16:49:00Z"/>
  <w16cex:commentExtensible w16cex:durableId="24F5EBDE" w16cex:dateUtc="2021-09-22T16:52:00Z"/>
  <w16cex:commentExtensible w16cex:durableId="24F493B9" w16cex:dateUtc="2021-09-21T16:24:00Z"/>
  <w16cex:commentExtensible w16cex:durableId="24F5ECA1" w16cex:dateUtc="2021-09-22T16:55:00Z"/>
  <w16cex:commentExtensible w16cex:durableId="24F494A9" w16cex:dateUtc="2021-09-21T16:28:00Z"/>
  <w16cex:commentExtensible w16cex:durableId="24F5EE1D" w16cex:dateUtc="2021-09-22T17:02:00Z"/>
  <w16cex:commentExtensible w16cex:durableId="24F5EFC1" w16cex:dateUtc="2021-09-22T17:09:00Z"/>
  <w16cex:commentExtensible w16cex:durableId="24F49829" w16cex:dateUtc="2021-09-21T16:43:00Z"/>
  <w16cex:commentExtensible w16cex:durableId="24F4988A" w16cex:dateUtc="2021-09-21T16:44:00Z"/>
  <w16cex:commentExtensible w16cex:durableId="24F5F02B" w16cex:dateUtc="2021-09-22T17:10:00Z"/>
  <w16cex:commentExtensible w16cex:durableId="24F49924" w16cex:dateUtc="2021-09-21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261DF" w16cid:durableId="24F5EB3F"/>
  <w16cid:commentId w16cid:paraId="2A9FE933" w16cid:durableId="24F5EBDE"/>
  <w16cid:commentId w16cid:paraId="502F769C" w16cid:durableId="24F493B9"/>
  <w16cid:commentId w16cid:paraId="6BCC2FA5" w16cid:durableId="24F5ECA1"/>
  <w16cid:commentId w16cid:paraId="4A120A2F" w16cid:durableId="24F494A9"/>
  <w16cid:commentId w16cid:paraId="3A24980B" w16cid:durableId="24F5EE1D"/>
  <w16cid:commentId w16cid:paraId="698C8671" w16cid:durableId="24F5EFC1"/>
  <w16cid:commentId w16cid:paraId="716A97D5" w16cid:durableId="24F49829"/>
  <w16cid:commentId w16cid:paraId="1EBA9D91" w16cid:durableId="24F4988A"/>
  <w16cid:commentId w16cid:paraId="5D3E190B" w16cid:durableId="24F5F02B"/>
  <w16cid:commentId w16cid:paraId="503CEC1A" w16cid:durableId="24F49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BC87" w14:textId="77777777" w:rsidR="007C7CA1" w:rsidRDefault="007C7CA1">
      <w:pPr>
        <w:spacing w:after="0"/>
      </w:pPr>
      <w:r>
        <w:separator/>
      </w:r>
    </w:p>
  </w:endnote>
  <w:endnote w:type="continuationSeparator" w:id="0">
    <w:p w14:paraId="27B973EA" w14:textId="77777777" w:rsidR="007C7CA1" w:rsidRDefault="007C7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4387" w14:textId="77777777" w:rsidR="007E0674" w:rsidRDefault="007E0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7B7D1CCA" w14:textId="77777777" w:rsidR="00FC37A3" w:rsidRDefault="00911B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7D1CCB" w14:textId="77777777" w:rsidR="00FC37A3" w:rsidRDefault="005B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E33D" w14:textId="77777777" w:rsidR="007E0674" w:rsidRDefault="007E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32AC" w14:textId="77777777" w:rsidR="007C7CA1" w:rsidRDefault="007C7CA1">
      <w:r>
        <w:separator/>
      </w:r>
    </w:p>
  </w:footnote>
  <w:footnote w:type="continuationSeparator" w:id="0">
    <w:p w14:paraId="482E7C48" w14:textId="77777777" w:rsidR="007C7CA1" w:rsidRDefault="007C7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976F" w14:textId="77777777" w:rsidR="007E0674" w:rsidRDefault="007E0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76B2" w14:textId="77777777" w:rsidR="007E0674" w:rsidRDefault="007E06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A9D7" w14:textId="77777777" w:rsidR="007E0674" w:rsidRDefault="007E0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3F0F9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439066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1F649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av Ben-Shlomo">
    <w15:presenceInfo w15:providerId="AD" w15:userId="S::yoav@bristol.ac.uk::f9903191-4a9f-4435-bc69-5acadfda0585"/>
  </w15:person>
  <w15:person w15:author="Julian Higgins">
    <w15:presenceInfo w15:providerId="AD" w15:userId="S::jh12742@bristol.ac.uk::5a33cbbb-1252-490f-a556-af16193cf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B9C"/>
    <w:rsid w:val="00050BAC"/>
    <w:rsid w:val="00063B12"/>
    <w:rsid w:val="00106BD5"/>
    <w:rsid w:val="00120EAA"/>
    <w:rsid w:val="001347C8"/>
    <w:rsid w:val="0017141E"/>
    <w:rsid w:val="001822E2"/>
    <w:rsid w:val="0018321E"/>
    <w:rsid w:val="001C6152"/>
    <w:rsid w:val="00217503"/>
    <w:rsid w:val="00226835"/>
    <w:rsid w:val="00250F85"/>
    <w:rsid w:val="0025486D"/>
    <w:rsid w:val="00290565"/>
    <w:rsid w:val="00323159"/>
    <w:rsid w:val="003441C0"/>
    <w:rsid w:val="003A6192"/>
    <w:rsid w:val="003C71BA"/>
    <w:rsid w:val="003D07CD"/>
    <w:rsid w:val="00434342"/>
    <w:rsid w:val="004848E1"/>
    <w:rsid w:val="00491F6E"/>
    <w:rsid w:val="00493589"/>
    <w:rsid w:val="004E29B3"/>
    <w:rsid w:val="00590D07"/>
    <w:rsid w:val="0059120C"/>
    <w:rsid w:val="005B6C5E"/>
    <w:rsid w:val="005D37B6"/>
    <w:rsid w:val="005E0B3A"/>
    <w:rsid w:val="005E3CC8"/>
    <w:rsid w:val="005E7DC4"/>
    <w:rsid w:val="00611E4F"/>
    <w:rsid w:val="006206D1"/>
    <w:rsid w:val="00643D0D"/>
    <w:rsid w:val="0067205C"/>
    <w:rsid w:val="006E66E8"/>
    <w:rsid w:val="007425A9"/>
    <w:rsid w:val="00750AA6"/>
    <w:rsid w:val="00784D58"/>
    <w:rsid w:val="007A0A3C"/>
    <w:rsid w:val="007A1A67"/>
    <w:rsid w:val="007C7CA1"/>
    <w:rsid w:val="007D04A0"/>
    <w:rsid w:val="007E0674"/>
    <w:rsid w:val="0082138E"/>
    <w:rsid w:val="0082549F"/>
    <w:rsid w:val="0088600D"/>
    <w:rsid w:val="008B41D8"/>
    <w:rsid w:val="008D6863"/>
    <w:rsid w:val="00911B79"/>
    <w:rsid w:val="00927213"/>
    <w:rsid w:val="009411C3"/>
    <w:rsid w:val="0097420D"/>
    <w:rsid w:val="009A62E1"/>
    <w:rsid w:val="009D60ED"/>
    <w:rsid w:val="00A67002"/>
    <w:rsid w:val="00AD1488"/>
    <w:rsid w:val="00AD47A2"/>
    <w:rsid w:val="00AE581C"/>
    <w:rsid w:val="00AE5916"/>
    <w:rsid w:val="00B543F5"/>
    <w:rsid w:val="00B57AE9"/>
    <w:rsid w:val="00B86B75"/>
    <w:rsid w:val="00B961C0"/>
    <w:rsid w:val="00B96332"/>
    <w:rsid w:val="00BC48D5"/>
    <w:rsid w:val="00C36279"/>
    <w:rsid w:val="00C776B2"/>
    <w:rsid w:val="00CA3E47"/>
    <w:rsid w:val="00D03A3E"/>
    <w:rsid w:val="00D57CB5"/>
    <w:rsid w:val="00D722E0"/>
    <w:rsid w:val="00E315A3"/>
    <w:rsid w:val="00E852E4"/>
    <w:rsid w:val="00EB046D"/>
    <w:rsid w:val="00F0643F"/>
    <w:rsid w:val="00F11251"/>
    <w:rsid w:val="00F268C3"/>
    <w:rsid w:val="00F62EBC"/>
    <w:rsid w:val="00F901B8"/>
    <w:rsid w:val="00FA425F"/>
    <w:rsid w:val="00FC0B2E"/>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7D1B20"/>
  <w15:docId w15:val="{CE7D7C1B-CB66-49CE-A17F-57D108A4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styleId="CommentReference">
    <w:name w:val="annotation reference"/>
    <w:basedOn w:val="DefaultParagraphFont"/>
    <w:semiHidden/>
    <w:unhideWhenUsed/>
    <w:rsid w:val="0017141E"/>
    <w:rPr>
      <w:sz w:val="16"/>
      <w:szCs w:val="16"/>
    </w:rPr>
  </w:style>
  <w:style w:type="paragraph" w:styleId="CommentText">
    <w:name w:val="annotation text"/>
    <w:basedOn w:val="Normal"/>
    <w:link w:val="CommentTextChar"/>
    <w:semiHidden/>
    <w:unhideWhenUsed/>
    <w:rsid w:val="0017141E"/>
    <w:rPr>
      <w:sz w:val="20"/>
      <w:szCs w:val="20"/>
    </w:rPr>
  </w:style>
  <w:style w:type="character" w:customStyle="1" w:styleId="CommentTextChar">
    <w:name w:val="Comment Text Char"/>
    <w:basedOn w:val="DefaultParagraphFont"/>
    <w:link w:val="CommentText"/>
    <w:semiHidden/>
    <w:rsid w:val="0017141E"/>
    <w:rPr>
      <w:sz w:val="20"/>
      <w:szCs w:val="20"/>
    </w:rPr>
  </w:style>
  <w:style w:type="paragraph" w:styleId="CommentSubject">
    <w:name w:val="annotation subject"/>
    <w:basedOn w:val="CommentText"/>
    <w:next w:val="CommentText"/>
    <w:link w:val="CommentSubjectChar"/>
    <w:semiHidden/>
    <w:unhideWhenUsed/>
    <w:rsid w:val="0017141E"/>
    <w:rPr>
      <w:b/>
      <w:bCs/>
    </w:rPr>
  </w:style>
  <w:style w:type="character" w:customStyle="1" w:styleId="CommentSubjectChar">
    <w:name w:val="Comment Subject Char"/>
    <w:basedOn w:val="CommentTextChar"/>
    <w:link w:val="CommentSubject"/>
    <w:semiHidden/>
    <w:rsid w:val="001714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guinlu/CPRD-LRA"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luke.mcguinness@bristol.ac.uk" TargetMode="Externa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5925</Words>
  <Characters>33779</Characters>
  <Application>Microsoft Office Word</Application>
  <DocSecurity>4</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2</cp:revision>
  <dcterms:created xsi:type="dcterms:W3CDTF">2021-10-13T15:06:00Z</dcterms:created>
  <dcterms:modified xsi:type="dcterms:W3CDTF">2021-10-13T15:06:00Z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28 July, 2021</vt:lpwstr>
  </property>
  <property fmtid="{D5CDD505-2E9C-101B-9397-08002B2CF9AE}" pid="5" name="output">
    <vt:lpwstr/>
  </property>
  <property fmtid="{D5CDD505-2E9C-101B-9397-08002B2CF9AE}" pid="6" name="pandoc_args">
    <vt:lpwstr/>
  </property>
</Properties>
</file>