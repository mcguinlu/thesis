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58D6" w14:textId="6DFF600F" w:rsidR="00381D4B" w:rsidRDefault="00EE4C29">
      <w:pPr>
        <w:pStyle w:val="Date"/>
      </w:pPr>
      <w:r>
        <w:t xml:space="preserve">Manuscript last updated: </w:t>
      </w:r>
      <w:del w:id="0" w:author="Luke McGuinness" w:date="2021-10-13T16:59:00Z">
        <w:r w:rsidR="00491F6E">
          <w:delText>28 July</w:delText>
        </w:r>
      </w:del>
      <w:ins w:id="1" w:author="Luke McGuinness" w:date="2021-10-13T16:59:00Z">
        <w:r>
          <w:t xml:space="preserve">13 </w:t>
        </w:r>
        <w:proofErr w:type="gramStart"/>
        <w:r>
          <w:t>October</w:t>
        </w:r>
      </w:ins>
      <w:r>
        <w:t>,</w:t>
      </w:r>
      <w:proofErr w:type="gramEnd"/>
      <w:r>
        <w:t xml:space="preserve"> 2021</w:t>
      </w:r>
    </w:p>
    <w:p w14:paraId="161858D7" w14:textId="77777777" w:rsidR="00381D4B" w:rsidRDefault="00EE4C29">
      <w:pPr>
        <w:pStyle w:val="Heading1"/>
      </w:pPr>
      <w:bookmarkStart w:id="2" w:name="front-matter"/>
      <w:r>
        <w:t>Front matter</w:t>
      </w:r>
    </w:p>
    <w:p w14:paraId="161858D8" w14:textId="77777777" w:rsidR="00381D4B" w:rsidRDefault="00EE4C29">
      <w:pPr>
        <w:pStyle w:val="FirstParagraph"/>
      </w:pPr>
      <w:r>
        <w:rPr>
          <w:b/>
          <w:bCs/>
        </w:rPr>
        <w:t>Type of manuscript:</w:t>
      </w:r>
    </w:p>
    <w:p w14:paraId="161858D9" w14:textId="77777777" w:rsidR="00381D4B" w:rsidRDefault="00EE4C29">
      <w:pPr>
        <w:pStyle w:val="BodyText"/>
      </w:pPr>
      <w:r>
        <w:t>Original Research Article</w:t>
      </w:r>
    </w:p>
    <w:p w14:paraId="161858DA" w14:textId="77777777" w:rsidR="00381D4B" w:rsidRDefault="00EE4C29">
      <w:pPr>
        <w:pStyle w:val="BodyText"/>
      </w:pPr>
      <w:r>
        <w:t> </w:t>
      </w:r>
    </w:p>
    <w:p w14:paraId="161858DB" w14:textId="77777777" w:rsidR="00381D4B" w:rsidRDefault="00EE4C29">
      <w:pPr>
        <w:pStyle w:val="BodyText"/>
      </w:pPr>
      <w:r>
        <w:rPr>
          <w:b/>
          <w:bCs/>
        </w:rPr>
        <w:t xml:space="preserve">Title: </w:t>
      </w:r>
    </w:p>
    <w:p w14:paraId="161858DC" w14:textId="77777777" w:rsidR="00381D4B" w:rsidRDefault="00EE4C29">
      <w:pPr>
        <w:pStyle w:val="BodyText"/>
      </w:pPr>
      <w:r>
        <w:t>Association of lipid-regulating drugs with dementia and related conditions: an observational study of data from the Clinical Practice Research Datalink</w:t>
      </w:r>
    </w:p>
    <w:p w14:paraId="161858DD" w14:textId="77777777" w:rsidR="00381D4B" w:rsidRDefault="00EE4C29">
      <w:pPr>
        <w:pStyle w:val="BodyText"/>
      </w:pPr>
      <w:r>
        <w:t> </w:t>
      </w:r>
    </w:p>
    <w:p w14:paraId="161858DE" w14:textId="77777777" w:rsidR="00381D4B" w:rsidRDefault="00EE4C29">
      <w:pPr>
        <w:pStyle w:val="BodyText"/>
      </w:pPr>
      <w:r>
        <w:rPr>
          <w:b/>
          <w:bCs/>
        </w:rPr>
        <w:t>Authors and affiliations:</w:t>
      </w:r>
    </w:p>
    <w:p w14:paraId="161858DF" w14:textId="77777777" w:rsidR="00381D4B" w:rsidRDefault="00EE4C29">
      <w:pPr>
        <w:pStyle w:val="BodyText"/>
      </w:pPr>
      <w:r>
        <w:t>Luke A McGuinness</w:t>
      </w:r>
      <w:r>
        <w:rPr>
          <w:vertAlign w:val="superscript"/>
        </w:rPr>
        <w:t>1,2,*</w:t>
      </w:r>
      <w:r>
        <w:t>, Julian PT Higgins</w:t>
      </w:r>
      <w:r>
        <w:rPr>
          <w:vertAlign w:val="superscript"/>
        </w:rPr>
        <w:t>1,2,3</w:t>
      </w:r>
      <w:r>
        <w:t>, Venexia M Walker</w:t>
      </w:r>
      <w:r>
        <w:rPr>
          <w:vertAlign w:val="superscript"/>
        </w:rPr>
        <w:t>1,2,4</w:t>
      </w:r>
      <w:r>
        <w:t xml:space="preserve">, Neil </w:t>
      </w:r>
      <w:r>
        <w:t>M Davies</w:t>
      </w:r>
      <w:r>
        <w:rPr>
          <w:vertAlign w:val="superscript"/>
        </w:rPr>
        <w:t>1,2</w:t>
      </w:r>
      <w:r>
        <w:t>, Richard M Martin</w:t>
      </w:r>
      <w:r>
        <w:rPr>
          <w:vertAlign w:val="superscript"/>
        </w:rPr>
        <w:t>1,2,3</w:t>
      </w:r>
      <w:r>
        <w:t>, Elizabeth Coulthard</w:t>
      </w:r>
      <w:r>
        <w:rPr>
          <w:vertAlign w:val="superscript"/>
        </w:rPr>
        <w:t>5</w:t>
      </w:r>
      <w:r>
        <w:t>, George Davey-Smith</w:t>
      </w:r>
      <w:r>
        <w:rPr>
          <w:vertAlign w:val="superscript"/>
        </w:rPr>
        <w:t>1,2,3</w:t>
      </w:r>
      <w:r>
        <w:t>, Patrick G Kehoe</w:t>
      </w:r>
      <w:r>
        <w:rPr>
          <w:vertAlign w:val="superscript"/>
        </w:rPr>
        <w:t>5</w:t>
      </w:r>
      <w:r>
        <w:t xml:space="preserve"> and Yoav Ben-Shlomo</w:t>
      </w:r>
      <w:r>
        <w:rPr>
          <w:vertAlign w:val="superscript"/>
        </w:rPr>
        <w:t>2</w:t>
      </w:r>
    </w:p>
    <w:p w14:paraId="161858E0" w14:textId="77777777" w:rsidR="00381D4B" w:rsidRDefault="00EE4C29">
      <w:pPr>
        <w:pStyle w:val="Compact"/>
        <w:numPr>
          <w:ilvl w:val="0"/>
          <w:numId w:val="26"/>
        </w:numPr>
      </w:pPr>
      <w:r>
        <w:t>MRC University of Bristol Integrative Epidemiology Unit, Bristol, UK</w:t>
      </w:r>
    </w:p>
    <w:p w14:paraId="161858E1" w14:textId="77777777" w:rsidR="00381D4B" w:rsidRDefault="00EE4C29">
      <w:pPr>
        <w:pStyle w:val="Compact"/>
        <w:numPr>
          <w:ilvl w:val="0"/>
          <w:numId w:val="26"/>
        </w:numPr>
      </w:pPr>
      <w:r>
        <w:t xml:space="preserve">Bristol Medical School: Population Health Sciences, University of </w:t>
      </w:r>
      <w:r>
        <w:t>Bristol, Bristol, UK</w:t>
      </w:r>
    </w:p>
    <w:p w14:paraId="161858E2" w14:textId="77777777" w:rsidR="00381D4B" w:rsidRDefault="00EE4C29">
      <w:pPr>
        <w:pStyle w:val="Compact"/>
        <w:numPr>
          <w:ilvl w:val="0"/>
          <w:numId w:val="26"/>
        </w:numPr>
      </w:pPr>
      <w:r>
        <w:t>NIHR Biomedical Research Centre at University Hospitals Bristol and Weston NHS Foundation Trust and the University of Bristol.</w:t>
      </w:r>
    </w:p>
    <w:p w14:paraId="161858E3" w14:textId="77777777" w:rsidR="00381D4B" w:rsidRDefault="00EE4C29">
      <w:pPr>
        <w:pStyle w:val="Compact"/>
        <w:numPr>
          <w:ilvl w:val="0"/>
          <w:numId w:val="26"/>
        </w:numPr>
      </w:pPr>
      <w:r>
        <w:t>Department of Surgery, University of Pennsylvania Perelman School of Medicine, Philadelphia, USA</w:t>
      </w:r>
    </w:p>
    <w:p w14:paraId="161858E4" w14:textId="77777777" w:rsidR="00381D4B" w:rsidRDefault="00EE4C29">
      <w:pPr>
        <w:pStyle w:val="Compact"/>
        <w:numPr>
          <w:ilvl w:val="0"/>
          <w:numId w:val="26"/>
        </w:numPr>
      </w:pPr>
      <w:r>
        <w:t>Bristol Med</w:t>
      </w:r>
      <w:r>
        <w:t>ical School: Translational Health Sciences, University of Bristol, Bristol, UK</w:t>
      </w:r>
    </w:p>
    <w:p w14:paraId="161858E5" w14:textId="77777777" w:rsidR="00381D4B" w:rsidRDefault="00EE4C29">
      <w:pPr>
        <w:pStyle w:val="FirstParagraph"/>
      </w:pPr>
      <w:r>
        <w:t> </w:t>
      </w:r>
    </w:p>
    <w:p w14:paraId="161858E6" w14:textId="77777777" w:rsidR="00381D4B" w:rsidRDefault="00EE4C29">
      <w:pPr>
        <w:pStyle w:val="BodyText"/>
      </w:pPr>
      <w:r>
        <w:rPr>
          <w:b/>
          <w:bCs/>
        </w:rPr>
        <w:t>Corresponding author:</w:t>
      </w:r>
    </w:p>
    <w:p w14:paraId="161858E7" w14:textId="77777777" w:rsidR="00381D4B" w:rsidRDefault="00EE4C29">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161858E8" w14:textId="77777777" w:rsidR="00381D4B" w:rsidRDefault="00EE4C29">
      <w:pPr>
        <w:pStyle w:val="BodyText"/>
      </w:pPr>
      <w:r>
        <w:t> </w:t>
      </w:r>
    </w:p>
    <w:p w14:paraId="3858536A" w14:textId="77777777" w:rsidR="00381D4B" w:rsidRDefault="00EE4C29">
      <w:pPr>
        <w:pStyle w:val="BodyText"/>
        <w:rPr>
          <w:moveFrom w:id="3" w:author="Luke McGuinness" w:date="2021-10-13T16:59:00Z"/>
        </w:rPr>
      </w:pPr>
      <w:moveFromRangeStart w:id="4" w:author="Luke McGuinness" w:date="2021-10-13T16:59:00Z" w:name="move85036769"/>
      <w:moveFrom w:id="5" w:author="Luke McGuinness" w:date="2021-10-13T16:59:00Z">
        <w:r>
          <w:rPr>
            <w:b/>
            <w:bCs/>
          </w:rPr>
          <w:t>Conflict of interest statement</w:t>
        </w:r>
        <w:r>
          <w:t xml:space="preserve"> </w:t>
        </w:r>
        <w:moveFromRangeStart w:id="6" w:author="Luke McGuinness" w:date="2021-10-13T16:59:00Z" w:name="move85036770"/>
        <w:moveFromRangeEnd w:id="4"/>
        <w:r>
          <w:t>None declared.</w:t>
        </w:r>
      </w:moveFrom>
    </w:p>
    <w:p w14:paraId="19601001" w14:textId="77777777" w:rsidR="00381D4B" w:rsidRDefault="00EE4C29">
      <w:pPr>
        <w:pStyle w:val="BodyText"/>
        <w:rPr>
          <w:moveFrom w:id="7" w:author="Luke McGuinness" w:date="2021-10-13T16:59:00Z"/>
        </w:rPr>
      </w:pPr>
      <w:moveFromRangeStart w:id="8" w:author="Luke McGuinness" w:date="2021-10-13T16:59:00Z" w:name="move85036771"/>
      <w:moveFromRangeEnd w:id="6"/>
      <w:moveFrom w:id="9" w:author="Luke McGuinness" w:date="2021-10-13T16:59:00Z">
        <w:r>
          <w:t> </w:t>
        </w:r>
      </w:moveFrom>
    </w:p>
    <w:p w14:paraId="1552BE13" w14:textId="77777777" w:rsidR="00381D4B" w:rsidRDefault="00EE4C29">
      <w:pPr>
        <w:pStyle w:val="BodyText"/>
        <w:rPr>
          <w:moveFrom w:id="10" w:author="Luke McGuinness" w:date="2021-10-13T16:59:00Z"/>
        </w:rPr>
      </w:pPr>
      <w:moveFrom w:id="11" w:author="Luke McGuinness" w:date="2021-10-13T16:59:00Z">
        <w:r>
          <w:rPr>
            <w:b/>
            <w:bCs/>
          </w:rPr>
          <w:t>Sources of funding</w:t>
        </w:r>
      </w:moveFrom>
    </w:p>
    <w:p w14:paraId="22528BDD" w14:textId="77777777" w:rsidR="00381D4B" w:rsidRDefault="00EE4C29">
      <w:pPr>
        <w:pStyle w:val="BodyText"/>
        <w:rPr>
          <w:moveFrom w:id="12" w:author="Luke McGuinness" w:date="2021-10-13T16:59:00Z"/>
        </w:rPr>
      </w:pPr>
      <w:moveFrom w:id="13" w:author="Luke McGuinness" w:date="2021-10-13T16:59:00Z">
        <w:r>
          <w:t>LAM is supported by an NIHR Doctoral Research Fellowship (DRF-2018-11-ST2-048). JP</w:t>
        </w:r>
        <w:r>
          <w:t xml:space="preserve">TH, RMM and GDS are supported by the NIHR Biomedical Research Centre at University Hospitals Bristol and Weston NHS Foundation Trust and the University of Bristol. The views expressed are those of the author(s) and not necessarily those of the NIHR or the </w:t>
        </w:r>
        <w:r>
          <w:t xml:space="preserve">Department of Health and Social Care. YBS and JPTH are supported by the NIHR Applied Research Collaboration West (ARC West) at University Hospitals Bristol NHS Foundation Trust. LAM, VMW, NMD, RMM, JPTH and GDS are members of the MRC Integrative </w:t>
        </w:r>
        <w:r>
          <w:lastRenderedPageBreak/>
          <w:t>Epidemiolo</w:t>
        </w:r>
        <w:r>
          <w:t>gy Unit at the University of Bristol (MC_UU_00011/1, MC_UU_00011/4). JPTH is a National Institute for Health Research (NIHR) Senior Investigator (NF-SI-0617-10145). The views expressed in this article are those of the authors and do not necessarily represe</w:t>
        </w:r>
        <w:r>
          <w:t>nt those of the NHS, the NIHR, MRC, or the Department of Health and Social Care. NMD is supported by a Norwegian Research Council Grant number 295989.</w:t>
        </w:r>
      </w:moveFrom>
    </w:p>
    <w:p w14:paraId="53CC5029" w14:textId="77777777" w:rsidR="00381D4B" w:rsidRDefault="00EE4C29">
      <w:pPr>
        <w:pStyle w:val="BodyText"/>
        <w:rPr>
          <w:moveFrom w:id="14" w:author="Luke McGuinness" w:date="2021-10-13T16:59:00Z"/>
        </w:rPr>
      </w:pPr>
      <w:moveFrom w:id="15" w:author="Luke McGuinness" w:date="2021-10-13T16:59:00Z">
        <w:r>
          <w:t> </w:t>
        </w:r>
      </w:moveFrom>
    </w:p>
    <w:moveFromRangeEnd w:id="8"/>
    <w:p w14:paraId="161858E9" w14:textId="2F84EC0A" w:rsidR="00381D4B" w:rsidRDefault="00EE4C29">
      <w:pPr>
        <w:pStyle w:val="BodyText"/>
      </w:pPr>
      <w:r>
        <w:rPr>
          <w:b/>
          <w:bCs/>
        </w:rPr>
        <w:t>Word counts</w:t>
      </w:r>
    </w:p>
    <w:p w14:paraId="161858EA" w14:textId="602C1B8B" w:rsidR="00381D4B" w:rsidRDefault="00EE4C29">
      <w:pPr>
        <w:pStyle w:val="Compact"/>
        <w:numPr>
          <w:ilvl w:val="0"/>
          <w:numId w:val="27"/>
        </w:numPr>
      </w:pPr>
      <w:r>
        <w:t xml:space="preserve">Main text word count (max 4000): </w:t>
      </w:r>
      <w:del w:id="16" w:author="Luke McGuinness" w:date="2021-10-13T16:59:00Z">
        <w:r w:rsidR="00491F6E">
          <w:delText>3104</w:delText>
        </w:r>
      </w:del>
      <w:ins w:id="17" w:author="Luke McGuinness" w:date="2021-10-13T16:59:00Z">
        <w:r>
          <w:t>3</w:t>
        </w:r>
        <w:r w:rsidR="00F55127">
          <w:t>398</w:t>
        </w:r>
      </w:ins>
    </w:p>
    <w:p w14:paraId="161858EB" w14:textId="17299DDB" w:rsidR="00381D4B" w:rsidRDefault="00EE4C29">
      <w:pPr>
        <w:pStyle w:val="Compact"/>
        <w:numPr>
          <w:ilvl w:val="0"/>
          <w:numId w:val="27"/>
        </w:numPr>
      </w:pPr>
      <w:r>
        <w:t xml:space="preserve">Abstract word count (max 250): </w:t>
      </w:r>
      <w:del w:id="18" w:author="Luke McGuinness" w:date="2021-10-13T16:59:00Z">
        <w:r w:rsidR="00491F6E">
          <w:delText>250</w:delText>
        </w:r>
      </w:del>
      <w:ins w:id="19" w:author="Luke McGuinness" w:date="2021-10-13T16:59:00Z">
        <w:r>
          <w:t>2</w:t>
        </w:r>
        <w:r w:rsidR="00F55127">
          <w:t>48</w:t>
        </w:r>
      </w:ins>
    </w:p>
    <w:p w14:paraId="3299A5CA" w14:textId="77777777" w:rsidR="00381D4B" w:rsidRDefault="00EE4C29">
      <w:pPr>
        <w:pStyle w:val="BodyText"/>
        <w:rPr>
          <w:moveFrom w:id="20" w:author="Luke McGuinness" w:date="2021-10-13T16:59:00Z"/>
        </w:rPr>
      </w:pPr>
      <w:moveFromRangeStart w:id="21" w:author="Luke McGuinness" w:date="2021-10-13T16:59:00Z" w:name="move85036772"/>
      <w:moveFrom w:id="22" w:author="Luke McGuinness" w:date="2021-10-13T16:59:00Z">
        <w:r>
          <w:t> </w:t>
        </w:r>
      </w:moveFrom>
    </w:p>
    <w:p w14:paraId="5D0E5A0D" w14:textId="77777777" w:rsidR="00491F6E" w:rsidRDefault="00EE4C29" w:rsidP="00491F6E">
      <w:pPr>
        <w:pStyle w:val="BodyText"/>
        <w:rPr>
          <w:del w:id="23" w:author="Luke McGuinness" w:date="2021-10-13T16:59:00Z"/>
        </w:rPr>
      </w:pPr>
      <w:moveFrom w:id="24" w:author="Luke McGuinness" w:date="2021-10-13T16:59:00Z">
        <w:r>
          <w:rPr>
            <w:b/>
            <w:bCs/>
          </w:rPr>
          <w:t>Data/code availability</w:t>
        </w:r>
        <w:r>
          <w:t xml:space="preserve"> </w:t>
        </w:r>
        <w:moveFromRangeStart w:id="25" w:author="Luke McGuinness" w:date="2021-10-13T16:59:00Z" w:name="move85036773"/>
        <w:moveFromRangeEnd w:id="21"/>
        <w:r>
          <w:t xml:space="preserve">This analysis used the CPRD-GOLD primary care dataset March 2016 snapshot (ISAC 15_246R), which is available upon application to the CPRD Independent Scientific Advisory Committee. </w:t>
        </w:r>
      </w:moveFrom>
      <w:moveFromRangeEnd w:id="25"/>
      <w:del w:id="26" w:author="Luke McGuinness" w:date="2021-10-13T16:59:00Z">
        <w:r w:rsidR="00491F6E">
          <w:delText>The code lists used to define the outcomes and covariates for this study, in addition to the cleaning and analysis scripts used to create the study cohort and perform the analyses, are available on GitHub (</w:delText>
        </w:r>
        <w:r>
          <w:fldChar w:fldCharType="begin"/>
        </w:r>
        <w:r>
          <w:delInstrText xml:space="preserve"> HYPERLINK "https://github.com</w:delInstrText>
        </w:r>
        <w:r>
          <w:delInstrText xml:space="preserve">/mcguinlu/CPRD-LRA" \h </w:delInstrText>
        </w:r>
        <w:r>
          <w:fldChar w:fldCharType="separate"/>
        </w:r>
        <w:r w:rsidR="00491F6E">
          <w:rPr>
            <w:rStyle w:val="Hyperlink"/>
          </w:rPr>
          <w:delText>https://github.com/mcguinlu/CPRD-LRA</w:delText>
        </w:r>
        <w:r>
          <w:rPr>
            <w:rStyle w:val="Hyperlink"/>
          </w:rPr>
          <w:fldChar w:fldCharType="end"/>
        </w:r>
        <w:r w:rsidR="00491F6E">
          <w:delText xml:space="preserve">), and were archived at the time of submission on Zenodo (DOI: </w:delText>
        </w:r>
        <w:r w:rsidR="00491F6E">
          <w:rPr>
            <w:b/>
            <w:bCs/>
          </w:rPr>
          <w:delText>TBC</w:delText>
        </w:r>
        <w:r w:rsidR="00491F6E">
          <w:delText>).</w:delText>
        </w:r>
      </w:del>
    </w:p>
    <w:p w14:paraId="161858EC" w14:textId="0AA19305" w:rsidR="00381D4B" w:rsidRDefault="00EE4C29">
      <w:r>
        <w:br w:type="page"/>
      </w:r>
    </w:p>
    <w:p w14:paraId="161858ED" w14:textId="77777777" w:rsidR="00381D4B" w:rsidRDefault="00EE4C29">
      <w:pPr>
        <w:pStyle w:val="Heading1"/>
      </w:pPr>
      <w:bookmarkStart w:id="27" w:name="abstract"/>
      <w:bookmarkEnd w:id="2"/>
      <w:r>
        <w:lastRenderedPageBreak/>
        <w:t>Abstract</w:t>
      </w:r>
    </w:p>
    <w:p w14:paraId="161858EE" w14:textId="73A3FDBC" w:rsidR="00381D4B" w:rsidRDefault="00EE4C29">
      <w:pPr>
        <w:pStyle w:val="FirstParagraph"/>
      </w:pPr>
      <w:r>
        <w:rPr>
          <w:b/>
          <w:bCs/>
        </w:rPr>
        <w:t>Background:</w:t>
      </w:r>
      <w:r>
        <w:t xml:space="preserve"> There is some evidence that circulating blood lipids play a role in the development</w:t>
      </w:r>
      <w:r>
        <w:t xml:space="preserve"> of Alzheimer’s disease (AD) and dementia. </w:t>
      </w:r>
      <w:del w:id="28" w:author="Luke McGuinness" w:date="2021-10-13T16:59:00Z">
        <w:r w:rsidR="00491F6E">
          <w:delText>As a result, these</w:delText>
        </w:r>
      </w:del>
      <w:ins w:id="29" w:author="Luke McGuinness" w:date="2021-10-13T16:59:00Z">
        <w:r>
          <w:t>These</w:t>
        </w:r>
      </w:ins>
      <w:r>
        <w:t xml:space="preserve"> modifiable risk factors could be targeted by existing lipid-regulating agents, including statins, for </w:t>
      </w:r>
      <w:del w:id="30" w:author="Luke McGuinness" w:date="2021-10-13T16:59:00Z">
        <w:r w:rsidR="00491F6E">
          <w:delText>the</w:delText>
        </w:r>
      </w:del>
      <w:ins w:id="31" w:author="Luke McGuinness" w:date="2021-10-13T16:59:00Z">
        <w:r>
          <w:t>dementia</w:t>
        </w:r>
      </w:ins>
      <w:r>
        <w:t xml:space="preserve"> prevention</w:t>
      </w:r>
      <w:del w:id="32" w:author="Luke McGuinness" w:date="2021-10-13T16:59:00Z">
        <w:r w:rsidR="00491F6E">
          <w:delText xml:space="preserve"> of dementia</w:delText>
        </w:r>
      </w:del>
      <w:r>
        <w:t xml:space="preserve">. Here, we test the association between lipid-regulating agents and </w:t>
      </w:r>
      <w:del w:id="33" w:author="Luke McGuinness" w:date="2021-10-13T16:59:00Z">
        <w:r w:rsidR="00491F6E">
          <w:delText>risk</w:delText>
        </w:r>
      </w:del>
      <w:ins w:id="34" w:author="Luke McGuinness" w:date="2021-10-13T16:59:00Z">
        <w:r>
          <w:t>incidence</w:t>
        </w:r>
      </w:ins>
      <w:r>
        <w:t xml:space="preserve"> of demen</w:t>
      </w:r>
      <w:r>
        <w:t xml:space="preserve">tia and related conditions in the Clinical Practice Research Datalink (CPRD), </w:t>
      </w:r>
      <w:proofErr w:type="gramStart"/>
      <w:r>
        <w:t>an</w:t>
      </w:r>
      <w:proofErr w:type="gramEnd"/>
      <w:ins w:id="35" w:author="Luke McGuinness" w:date="2021-10-13T16:59:00Z">
        <w:r>
          <w:t xml:space="preserve"> United Kingdom-based</w:t>
        </w:r>
      </w:ins>
      <w:r>
        <w:t xml:space="preserve"> electronic health record database.</w:t>
      </w:r>
    </w:p>
    <w:p w14:paraId="161858EF" w14:textId="4A9BBB5E" w:rsidR="00381D4B" w:rsidRDefault="00EE4C29">
      <w:pPr>
        <w:pStyle w:val="BodyText"/>
      </w:pPr>
      <w:r>
        <w:rPr>
          <w:b/>
          <w:bCs/>
        </w:rPr>
        <w:t>Methods:</w:t>
      </w:r>
      <w:r>
        <w:t xml:space="preserve"> A </w:t>
      </w:r>
      <w:ins w:id="36" w:author="Luke McGuinness" w:date="2021-10-13T16:59:00Z">
        <w:r>
          <w:t xml:space="preserve">retrospective </w:t>
        </w:r>
      </w:ins>
      <w:r>
        <w:t xml:space="preserve">cohort study </w:t>
      </w:r>
      <w:ins w:id="37" w:author="Luke McGuinness" w:date="2021-10-13T16:59:00Z">
        <w:r>
          <w:t xml:space="preserve">was performed </w:t>
        </w:r>
      </w:ins>
      <w:r>
        <w:t xml:space="preserve">using </w:t>
      </w:r>
      <w:del w:id="38" w:author="Luke McGuinness" w:date="2021-10-13T16:59:00Z">
        <w:r w:rsidR="00491F6E">
          <w:delText xml:space="preserve">data from the CPRD, </w:delText>
        </w:r>
      </w:del>
      <w:r>
        <w:t xml:space="preserve">routinely collected </w:t>
      </w:r>
      <w:del w:id="39" w:author="Luke McGuinness" w:date="2021-10-13T16:59:00Z">
        <w:r w:rsidR="00491F6E">
          <w:delText xml:space="preserve">between </w:delText>
        </w:r>
      </w:del>
      <w:ins w:id="40" w:author="Luke McGuinness" w:date="2021-10-13T16:59:00Z">
        <w:r>
          <w:t>CPRD data (</w:t>
        </w:r>
      </w:ins>
      <w:r>
        <w:t>January 1995 and March 2016</w:t>
      </w:r>
      <w:del w:id="41" w:author="Luke McGuinness" w:date="2021-10-13T16:59:00Z">
        <w:r w:rsidR="00491F6E">
          <w:delText>, was performed.</w:delText>
        </w:r>
      </w:del>
      <w:ins w:id="42" w:author="Luke McGuinness" w:date="2021-10-13T16:59:00Z">
        <w:r>
          <w:t>).</w:t>
        </w:r>
      </w:ins>
      <w:r>
        <w:t xml:space="preserve"> </w:t>
      </w:r>
      <w:r>
        <w:t xml:space="preserve">Multivariable Cox proportional hazard models, allowing for a time-varying treatment indicator, were used to estimate the association between seven lipid-regulating drug classes (vs. no drug) and five dementia outcomes (all-cause, </w:t>
      </w:r>
      <w:proofErr w:type="gramStart"/>
      <w:r>
        <w:t>vascular</w:t>
      </w:r>
      <w:proofErr w:type="gramEnd"/>
      <w:r>
        <w:t xml:space="preserve"> and other </w:t>
      </w:r>
      <w:del w:id="43" w:author="Luke McGuinness" w:date="2021-10-13T16:59:00Z">
        <w:r w:rsidR="00491F6E">
          <w:delText>dementia</w:delText>
        </w:r>
      </w:del>
      <w:ins w:id="44" w:author="Luke McGuinness" w:date="2021-10-13T16:59:00Z">
        <w:r>
          <w:t>dementi</w:t>
        </w:r>
        <w:r>
          <w:t>as</w:t>
        </w:r>
      </w:ins>
      <w:r>
        <w:t>, and probable and possible Alzheimer’s disease).</w:t>
      </w:r>
    </w:p>
    <w:p w14:paraId="161858F0" w14:textId="579E92D1" w:rsidR="00381D4B" w:rsidRDefault="00EE4C29">
      <w:pPr>
        <w:pStyle w:val="BodyText"/>
      </w:pPr>
      <w:r>
        <w:rPr>
          <w:b/>
          <w:bCs/>
        </w:rPr>
        <w:t>Results:</w:t>
      </w:r>
      <w:r>
        <w:t xml:space="preserve"> We analyzed 1,684,564 participants with a total follow-up of 10,835,685 </w:t>
      </w:r>
      <w:del w:id="45" w:author="Luke McGuinness" w:date="2021-10-13T16:59:00Z">
        <w:r w:rsidR="00491F6E">
          <w:delText>participant</w:delText>
        </w:r>
      </w:del>
      <w:ins w:id="46" w:author="Luke McGuinness" w:date="2021-10-13T16:59:00Z">
        <w:r>
          <w:t>patient</w:t>
        </w:r>
      </w:ins>
      <w:r>
        <w:t>-years (median: 5.9 years (IQR:2.7-9.7)). We found little evidence that lipid-regulating agents were associated with</w:t>
      </w:r>
      <w:r>
        <w:t xml:space="preserve"> </w:t>
      </w:r>
      <w:ins w:id="47" w:author="Luke McGuinness" w:date="2021-10-13T16:59:00Z">
        <w:r>
          <w:t xml:space="preserve">incidence of </w:t>
        </w:r>
      </w:ins>
      <w:r>
        <w:t xml:space="preserve">Alzheimer’s disease (probable HR:0.98, 95%CI:0.94-1.01; possible HR:0.97, 95%CI:0.93-1.01), but there was evidence of an increased risk of all-cause (HR:1.17, 95%CI:1.14-1.19), vascular (HR:1.81, 95%CI:1.73-1.89) and other </w:t>
      </w:r>
      <w:del w:id="48" w:author="Luke McGuinness" w:date="2021-10-13T16:59:00Z">
        <w:r w:rsidR="00491F6E">
          <w:delText>dementia</w:delText>
        </w:r>
      </w:del>
      <w:ins w:id="49" w:author="Luke McGuinness" w:date="2021-10-13T16:59:00Z">
        <w:r>
          <w:t>dementias</w:t>
        </w:r>
      </w:ins>
      <w:r>
        <w:t xml:space="preserve"> (HR:1.19,</w:t>
      </w:r>
      <w:r>
        <w:t xml:space="preserve"> 95%CI:1.15-1.24). Evidence from a number of control outcomes</w:t>
      </w:r>
      <w:ins w:id="50" w:author="Luke McGuinness" w:date="2021-10-13T16:59:00Z">
        <w:r>
          <w:t xml:space="preserve"> indicated the presence of substantial residual confounding by indication</w:t>
        </w:r>
      </w:ins>
      <w:r>
        <w:t xml:space="preserve"> (ischaemic heart disease HR: 1.62, 95%CI: 1.59-1.64; backpain HR: 1.04, 95%CI: 1.03-1.05; and Type 2 diabetes HR: 1.50, 9</w:t>
      </w:r>
      <w:r>
        <w:t>5%CI: 1.48-1.51</w:t>
      </w:r>
      <w:del w:id="51" w:author="Luke McGuinness" w:date="2021-10-13T16:59:00Z">
        <w:r w:rsidR="00491F6E">
          <w:delText>) indicated the presence of substantial residual confounding by indication.</w:delText>
        </w:r>
      </w:del>
      <w:ins w:id="52" w:author="Luke McGuinness" w:date="2021-10-13T16:59:00Z">
        <w:r>
          <w:t>).</w:t>
        </w:r>
      </w:ins>
    </w:p>
    <w:p w14:paraId="161858F1" w14:textId="562FB75D" w:rsidR="00381D4B" w:rsidRDefault="00EE4C29">
      <w:pPr>
        <w:pStyle w:val="BodyText"/>
      </w:pPr>
      <w:r>
        <w:rPr>
          <w:b/>
          <w:bCs/>
        </w:rPr>
        <w:t>Conclusion:</w:t>
      </w:r>
      <w:r>
        <w:t xml:space="preserve"> </w:t>
      </w:r>
      <w:del w:id="53" w:author="Luke McGuinness" w:date="2021-10-13T16:59:00Z">
        <w:r w:rsidR="00491F6E">
          <w:delText>We found little evidence that lipid</w:delText>
        </w:r>
      </w:del>
      <w:ins w:id="54" w:author="Luke McGuinness" w:date="2021-10-13T16:59:00Z">
        <w:r>
          <w:t>Lipid</w:t>
        </w:r>
      </w:ins>
      <w:r>
        <w:t>-regulating agents were</w:t>
      </w:r>
      <w:ins w:id="55" w:author="Luke McGuinness" w:date="2021-10-13T16:59:00Z">
        <w:r>
          <w:t xml:space="preserve"> not</w:t>
        </w:r>
      </w:ins>
      <w:r>
        <w:t xml:space="preserve"> associated with reduced Alzheimer’s disease risk. There was some evidence of an increased the risk of all-cause, </w:t>
      </w:r>
      <w:proofErr w:type="gramStart"/>
      <w:r>
        <w:t>vascular</w:t>
      </w:r>
      <w:proofErr w:type="gramEnd"/>
      <w:r>
        <w:t xml:space="preserve"> and other </w:t>
      </w:r>
      <w:del w:id="56" w:author="Luke McGuinness" w:date="2021-10-13T16:59:00Z">
        <w:r w:rsidR="00491F6E">
          <w:delText>dementia</w:delText>
        </w:r>
      </w:del>
      <w:ins w:id="57" w:author="Luke McGuinness" w:date="2021-10-13T16:59:00Z">
        <w:r>
          <w:t>dementias</w:t>
        </w:r>
      </w:ins>
      <w:r>
        <w:t>, likely due to residual confounding by indication.</w:t>
      </w:r>
    </w:p>
    <w:p w14:paraId="161858F2" w14:textId="77777777" w:rsidR="00381D4B" w:rsidRDefault="00EE4C29">
      <w:pPr>
        <w:pStyle w:val="BodyText"/>
      </w:pPr>
      <w:r>
        <w:rPr>
          <w:b/>
          <w:bCs/>
        </w:rPr>
        <w:t>Keywords:</w:t>
      </w:r>
      <w:r>
        <w:t xml:space="preserve"> Dementia; Alzheimer’</w:t>
      </w:r>
      <w:r>
        <w:t>s disease; Lipids; Statins; Cohort study; Observational study; Electronic health records</w:t>
      </w:r>
    </w:p>
    <w:p w14:paraId="161858F3" w14:textId="77777777" w:rsidR="00381D4B" w:rsidRDefault="00EE4C29">
      <w:r>
        <w:br w:type="page"/>
      </w:r>
    </w:p>
    <w:p w14:paraId="161858F4" w14:textId="77777777" w:rsidR="00381D4B" w:rsidRDefault="00EE4C29">
      <w:pPr>
        <w:pStyle w:val="Heading1"/>
      </w:pPr>
      <w:bookmarkStart w:id="58" w:name="key-messages"/>
      <w:bookmarkEnd w:id="27"/>
      <w:r>
        <w:lastRenderedPageBreak/>
        <w:t>Key messages</w:t>
      </w:r>
    </w:p>
    <w:p w14:paraId="161858F5" w14:textId="5C1981DD" w:rsidR="00381D4B" w:rsidRDefault="00EE4C29">
      <w:pPr>
        <w:numPr>
          <w:ilvl w:val="0"/>
          <w:numId w:val="28"/>
        </w:numPr>
      </w:pPr>
      <w:r>
        <w:t xml:space="preserve">A large cohort of patients from the Clinical Practice Research Datalink </w:t>
      </w:r>
      <w:ins w:id="59" w:author="Luke McGuinness" w:date="2021-10-13T16:59:00Z">
        <w:r>
          <w:t xml:space="preserve">(CPRD) </w:t>
        </w:r>
      </w:ins>
      <w:r>
        <w:t xml:space="preserve">electronic health record database was assembled to examine the </w:t>
      </w:r>
      <w:del w:id="60" w:author="Luke McGuinness" w:date="2021-10-13T16:59:00Z">
        <w:r w:rsidR="00491F6E">
          <w:delText>effect</w:delText>
        </w:r>
      </w:del>
      <w:ins w:id="61" w:author="Luke McGuinness" w:date="2021-10-13T16:59:00Z">
        <w:r>
          <w:t>associatio</w:t>
        </w:r>
        <w:r>
          <w:t>n</w:t>
        </w:r>
      </w:ins>
      <w:r>
        <w:t xml:space="preserve"> of lipid-regulating agents, such as statins, </w:t>
      </w:r>
      <w:del w:id="62" w:author="Luke McGuinness" w:date="2021-10-13T16:59:00Z">
        <w:r w:rsidR="00491F6E">
          <w:delText>on</w:delText>
        </w:r>
      </w:del>
      <w:ins w:id="63" w:author="Luke McGuinness" w:date="2021-10-13T16:59:00Z">
        <w:r>
          <w:t>with</w:t>
        </w:r>
      </w:ins>
      <w:r>
        <w:t xml:space="preserve"> dementia outcomes.</w:t>
      </w:r>
    </w:p>
    <w:p w14:paraId="161858F6" w14:textId="35621334" w:rsidR="00381D4B" w:rsidRDefault="00491F6E">
      <w:pPr>
        <w:numPr>
          <w:ilvl w:val="0"/>
          <w:numId w:val="28"/>
        </w:numPr>
      </w:pPr>
      <w:del w:id="64" w:author="Luke McGuinness" w:date="2021-10-13T16:59:00Z">
        <w:r>
          <w:delText>Little</w:delText>
        </w:r>
      </w:del>
      <w:ins w:id="65" w:author="Luke McGuinness" w:date="2021-10-13T16:59:00Z">
        <w:r w:rsidR="00EE4C29">
          <w:t>There was little</w:t>
        </w:r>
      </w:ins>
      <w:r w:rsidR="00EE4C29">
        <w:t xml:space="preserve"> evidence that lipid-regulating agents were associated with Alzheimer’s disease, but there was some evidence for a harmful </w:t>
      </w:r>
      <w:del w:id="66" w:author="Luke McGuinness" w:date="2021-10-13T16:59:00Z">
        <w:r>
          <w:delText>effect on</w:delText>
        </w:r>
      </w:del>
      <w:ins w:id="67" w:author="Luke McGuinness" w:date="2021-10-13T16:59:00Z">
        <w:r w:rsidR="00EE4C29">
          <w:t>association with</w:t>
        </w:r>
      </w:ins>
      <w:r w:rsidR="00EE4C29">
        <w:t xml:space="preserve"> all-cause, </w:t>
      </w:r>
      <w:proofErr w:type="gramStart"/>
      <w:r w:rsidR="00EE4C29">
        <w:t>vascular</w:t>
      </w:r>
      <w:proofErr w:type="gramEnd"/>
      <w:r w:rsidR="00EE4C29">
        <w:t xml:space="preserve"> and other</w:t>
      </w:r>
      <w:r w:rsidR="00EE4C29">
        <w:t xml:space="preserve"> </w:t>
      </w:r>
      <w:del w:id="68" w:author="Luke McGuinness" w:date="2021-10-13T16:59:00Z">
        <w:r>
          <w:delText>dementia</w:delText>
        </w:r>
      </w:del>
      <w:ins w:id="69" w:author="Luke McGuinness" w:date="2021-10-13T16:59:00Z">
        <w:r w:rsidR="00EE4C29">
          <w:t>dementias</w:t>
        </w:r>
      </w:ins>
      <w:r w:rsidR="00EE4C29">
        <w:t>. In all cases, the estimated associations were driven by the any statin subgroup, which comprised most participants in our cohort.</w:t>
      </w:r>
    </w:p>
    <w:p w14:paraId="161858F7" w14:textId="77777777" w:rsidR="00381D4B" w:rsidRDefault="00EE4C29">
      <w:pPr>
        <w:numPr>
          <w:ilvl w:val="0"/>
          <w:numId w:val="28"/>
        </w:numPr>
      </w:pPr>
      <w:r>
        <w:t>Evidence from the control outcome analyses indicated strong residual confounding by indication, mostly likely rela</w:t>
      </w:r>
      <w:r>
        <w:t>ted to vascular factors.</w:t>
      </w:r>
    </w:p>
    <w:p w14:paraId="161858F8" w14:textId="77777777" w:rsidR="00381D4B" w:rsidRDefault="00EE4C29">
      <w:r>
        <w:br w:type="page"/>
      </w:r>
    </w:p>
    <w:p w14:paraId="161858F9" w14:textId="77777777" w:rsidR="00381D4B" w:rsidRDefault="00EE4C29">
      <w:pPr>
        <w:pStyle w:val="Heading1"/>
      </w:pPr>
      <w:bookmarkStart w:id="70" w:name="introduction"/>
      <w:bookmarkEnd w:id="58"/>
      <w:r>
        <w:lastRenderedPageBreak/>
        <w:t>Introduction</w:t>
      </w:r>
    </w:p>
    <w:p w14:paraId="161858FA" w14:textId="77777777" w:rsidR="00381D4B" w:rsidRDefault="00EE4C29">
      <w:pPr>
        <w:pStyle w:val="FirstParagraph"/>
      </w:pPr>
      <w:r>
        <w:t>Dementia is a major progressive neurocognitive disorder, the most common types of which are Alzheimer’s disease, vascular dementia and Lewy Body dementia.(1) Despite an increasing number of cases globally and decades of research, there remains much unknown</w:t>
      </w:r>
      <w:r>
        <w:t xml:space="preserve"> about the pathogenesis and progression of the disease, and, at present, no effective treatment exists to arrest, slow or reverse the cognitive decline associated with the condition.(2) Drug repurposing, the identification of new applications for previousl</w:t>
      </w:r>
      <w:r>
        <w:t>y approved drugs, may provide an efficient mechanism to discover new effective preventative and therapeutic treatments for dementia.(3,4)</w:t>
      </w:r>
    </w:p>
    <w:p w14:paraId="161858FB" w14:textId="0E876F09" w:rsidR="00381D4B" w:rsidRDefault="00EE4C29">
      <w:pPr>
        <w:pStyle w:val="BodyText"/>
      </w:pPr>
      <w:r>
        <w:t>Several cardiovascular factors have been identified as potential risk factors for dementia,(5) and of these, circulati</w:t>
      </w:r>
      <w:r>
        <w:t>ng lipid levels represent a promising target for intervention due to the ready availability of lipid-modifying treatments. In this context, determining whether lipid-regulating agents (LRA) could be repurposed for the prevention of dementia and related dis</w:t>
      </w:r>
      <w:r>
        <w:t xml:space="preserve">eases would be helpful in the development of evidence-based prevention policy. Several existing prospective studies have examined the association of LRA use with dementia.(6–10) However, many of these studies are small, record few outcomes, and </w:t>
      </w:r>
      <w:del w:id="71" w:author="Luke McGuinness" w:date="2021-10-13T16:59:00Z">
        <w:r w:rsidR="00491F6E">
          <w:delText>have</w:delText>
        </w:r>
      </w:del>
      <w:ins w:id="72" w:author="Luke McGuinness" w:date="2021-10-13T16:59:00Z">
        <w:r>
          <w:t>had</w:t>
        </w:r>
      </w:ins>
      <w:r>
        <w:t xml:space="preserve"> limited</w:t>
      </w:r>
      <w:r>
        <w:t xml:space="preserve"> follow-up.</w:t>
      </w:r>
    </w:p>
    <w:p w14:paraId="161858FC" w14:textId="77777777" w:rsidR="00381D4B" w:rsidRDefault="00EE4C29">
      <w:pPr>
        <w:pStyle w:val="BodyText"/>
      </w:pPr>
      <w:r>
        <w:t>The use of electronic health data for epidemiological research has several advantages.(11) As the data are collected through the routine care of a large cohort, they allow for nested cohort studies using sample sizes and time-scales which would</w:t>
      </w:r>
      <w:r>
        <w:t xml:space="preserve"> be infeasible using traditional methods. In addition, data are collected for care provision and without a specific research question in mind, providing a holistic picture of a patient and their health experience. While they may not contain information on </w:t>
      </w:r>
      <w:r>
        <w:t>all potentially important confounders,(12) electronic health records provide routine data on common covariates for millions of participants.</w:t>
      </w:r>
    </w:p>
    <w:p w14:paraId="161858FD" w14:textId="7CBB6822" w:rsidR="00381D4B" w:rsidRDefault="00EE4C29">
      <w:pPr>
        <w:pStyle w:val="BodyText"/>
      </w:pPr>
      <w:r>
        <w:t>We therefore aimed to test the association between several major classes of LRA and all-cause dementia, Alzheimer’s</w:t>
      </w:r>
      <w:r>
        <w:t xml:space="preserve"> disease, vascular dementia and other </w:t>
      </w:r>
      <w:del w:id="73" w:author="Luke McGuinness" w:date="2021-10-13T16:59:00Z">
        <w:r w:rsidR="00491F6E">
          <w:delText>dementia</w:delText>
        </w:r>
      </w:del>
      <w:ins w:id="74" w:author="Luke McGuinness" w:date="2021-10-13T16:59:00Z">
        <w:r>
          <w:t>dementias</w:t>
        </w:r>
      </w:ins>
      <w:r>
        <w:t>, in the Clinical Practice Research Datalink (CPRD), a large, population-based electronic health record (EHR) database</w:t>
      </w:r>
      <w:ins w:id="75" w:author="Luke McGuinness" w:date="2021-10-13T16:59:00Z">
        <w:r>
          <w:t xml:space="preserve"> from the United Kingdom</w:t>
        </w:r>
      </w:ins>
      <w:r>
        <w:t>.(13)</w:t>
      </w:r>
    </w:p>
    <w:p w14:paraId="161858FE" w14:textId="77777777" w:rsidR="00381D4B" w:rsidRDefault="00EE4C29">
      <w:r>
        <w:br w:type="page"/>
      </w:r>
    </w:p>
    <w:p w14:paraId="161858FF" w14:textId="77777777" w:rsidR="00381D4B" w:rsidRDefault="00EE4C29">
      <w:pPr>
        <w:pStyle w:val="Heading1"/>
      </w:pPr>
      <w:bookmarkStart w:id="76" w:name="methods"/>
      <w:bookmarkEnd w:id="70"/>
      <w:r>
        <w:lastRenderedPageBreak/>
        <w:t>Methods</w:t>
      </w:r>
    </w:p>
    <w:p w14:paraId="16185900" w14:textId="77777777" w:rsidR="00381D4B" w:rsidRDefault="00EE4C29">
      <w:pPr>
        <w:pStyle w:val="Heading2"/>
      </w:pPr>
      <w:bookmarkStart w:id="77" w:name="study-design-and-protocol"/>
      <w:r>
        <w:t>Study design and protocol</w:t>
      </w:r>
    </w:p>
    <w:p w14:paraId="16185901" w14:textId="787928C7" w:rsidR="00381D4B" w:rsidRDefault="00EE4C29">
      <w:pPr>
        <w:pStyle w:val="FirstParagraph"/>
      </w:pPr>
      <w:r>
        <w:t xml:space="preserve">We </w:t>
      </w:r>
      <w:del w:id="78" w:author="Luke McGuinness" w:date="2021-10-13T16:59:00Z">
        <w:r w:rsidR="00491F6E">
          <w:delText>performed</w:delText>
        </w:r>
      </w:del>
      <w:ins w:id="79" w:author="Luke McGuinness" w:date="2021-10-13T16:59:00Z">
        <w:r>
          <w:t>defined</w:t>
        </w:r>
      </w:ins>
      <w:r>
        <w:t xml:space="preserve"> a </w:t>
      </w:r>
      <w:ins w:id="80" w:author="Luke McGuinness" w:date="2021-10-13T16:59:00Z">
        <w:r>
          <w:t>longitudinal</w:t>
        </w:r>
        <w:r>
          <w:t xml:space="preserve"> </w:t>
        </w:r>
      </w:ins>
      <w:r>
        <w:t xml:space="preserve">cohort </w:t>
      </w:r>
      <w:del w:id="81" w:author="Luke McGuinness" w:date="2021-10-13T16:59:00Z">
        <w:r w:rsidR="00491F6E">
          <w:delText xml:space="preserve">study </w:delText>
        </w:r>
      </w:del>
      <w:r>
        <w:t xml:space="preserve">using data from the CPRD. Our initial sample included all participants registered at a participating practice between 1 January 1995 and 29 February 2016 who had a flag for “research quality” data. Records pre-dating the 1995 cut-off were excluded </w:t>
      </w:r>
      <w:r>
        <w:t xml:space="preserve">from the analysis as data quality and reliability </w:t>
      </w:r>
      <w:del w:id="82" w:author="Luke McGuinness" w:date="2021-10-13T16:59:00Z">
        <w:r w:rsidR="00491F6E">
          <w:delText>is</w:delText>
        </w:r>
      </w:del>
      <w:ins w:id="83" w:author="Luke McGuinness" w:date="2021-10-13T16:59:00Z">
        <w:r>
          <w:t>are</w:t>
        </w:r>
      </w:ins>
      <w:r>
        <w:t xml:space="preserve"> thought to be higher after this date.(14) All events of interest were identified using predetermined code lists, which are available for inspection (see </w:t>
      </w:r>
      <w:hyperlink w:anchor="data-code-avail">
        <w:r>
          <w:rPr>
            <w:rStyle w:val="Hyperlink"/>
          </w:rPr>
          <w:t>Data/code a</w:t>
        </w:r>
        <w:r>
          <w:rPr>
            <w:rStyle w:val="Hyperlink"/>
          </w:rPr>
          <w:t>vailability</w:t>
        </w:r>
      </w:hyperlink>
      <w:r>
        <w:t>).</w:t>
      </w:r>
    </w:p>
    <w:p w14:paraId="16185902" w14:textId="5B1E5FBD" w:rsidR="00381D4B" w:rsidRDefault="00EE4C29">
      <w:pPr>
        <w:pStyle w:val="BodyText"/>
      </w:pPr>
      <w:r>
        <w:t xml:space="preserve">An </w:t>
      </w:r>
      <w:r>
        <w:rPr>
          <w:i/>
          <w:iCs/>
        </w:rPr>
        <w:t>a priori</w:t>
      </w:r>
      <w:r>
        <w:t xml:space="preserve"> protocol for this study was published,(15) and amendments to this are recorded in Supplementary Materials 1. This study was reported in line with the RECORD guidelines (Supplementary </w:t>
      </w:r>
      <w:del w:id="84" w:author="Luke McGuinness" w:date="2021-10-13T16:59:00Z">
        <w:r w:rsidR="00491F6E">
          <w:delText>Table 1</w:delText>
        </w:r>
      </w:del>
      <w:ins w:id="85" w:author="Luke McGuinness" w:date="2021-10-13T16:59:00Z">
        <w:r>
          <w:t>Materials 2</w:t>
        </w:r>
      </w:ins>
      <w:r>
        <w:t>).(16)</w:t>
      </w:r>
    </w:p>
    <w:p w14:paraId="16185903" w14:textId="77777777" w:rsidR="00381D4B" w:rsidRDefault="00EE4C29">
      <w:pPr>
        <w:pStyle w:val="BodyText"/>
      </w:pPr>
      <w:r>
        <w:t> </w:t>
      </w:r>
    </w:p>
    <w:p w14:paraId="16185904" w14:textId="77777777" w:rsidR="00381D4B" w:rsidRDefault="00EE4C29">
      <w:pPr>
        <w:pStyle w:val="Heading2"/>
      </w:pPr>
      <w:bookmarkStart w:id="86" w:name="study-cohort"/>
      <w:bookmarkEnd w:id="77"/>
      <w:r>
        <w:t>Study Cohort</w:t>
      </w:r>
    </w:p>
    <w:p w14:paraId="16185905" w14:textId="707E31CE" w:rsidR="00381D4B" w:rsidRDefault="00EE4C29">
      <w:pPr>
        <w:pStyle w:val="FirstParagraph"/>
      </w:pPr>
      <w:r>
        <w:t>Participants w</w:t>
      </w:r>
      <w:r>
        <w:t xml:space="preserve">ere included in our study cohort if their record contained any of the following index events: </w:t>
      </w:r>
      <w:ins w:id="87" w:author="Luke McGuinness" w:date="2021-10-13T16:59:00Z">
        <w:r>
          <w:t>(</w:t>
        </w:r>
      </w:ins>
      <w:r>
        <w:t>a</w:t>
      </w:r>
      <w:del w:id="88" w:author="Luke McGuinness" w:date="2021-10-13T16:59:00Z">
        <w:r w:rsidR="00491F6E">
          <w:delText xml:space="preserve"> Read</w:delText>
        </w:r>
      </w:del>
      <w:ins w:id="89" w:author="Luke McGuinness" w:date="2021-10-13T16:59:00Z">
        <w:r>
          <w:t>) a</w:t>
        </w:r>
      </w:ins>
      <w:r>
        <w:t xml:space="preserve"> </w:t>
      </w:r>
      <w:r>
        <w:t xml:space="preserve">code for a diagnosis of hypercholesterolemia or related condition; </w:t>
      </w:r>
      <w:ins w:id="90" w:author="Luke McGuinness" w:date="2021-10-13T16:59:00Z">
        <w:r>
          <w:t xml:space="preserve">(b) </w:t>
        </w:r>
      </w:ins>
      <w:r>
        <w:t>a</w:t>
      </w:r>
      <w:del w:id="91" w:author="Luke McGuinness" w:date="2021-10-13T16:59:00Z">
        <w:r w:rsidR="00491F6E">
          <w:delText xml:space="preserve"> Read</w:delText>
        </w:r>
      </w:del>
      <w:r>
        <w:t xml:space="preserve"> </w:t>
      </w:r>
      <w:r>
        <w:t xml:space="preserve">code for prescription of a LRA (such as statins); </w:t>
      </w:r>
      <w:ins w:id="92" w:author="Luke McGuinness" w:date="2021-10-13T16:59:00Z">
        <w:r>
          <w:t xml:space="preserve">(c) </w:t>
        </w:r>
      </w:ins>
      <w:r>
        <w:t>a total cholesterol</w:t>
      </w:r>
      <w:r>
        <w:t xml:space="preserve"> test result of &gt;4mmol/L; </w:t>
      </w:r>
      <w:ins w:id="93" w:author="Luke McGuinness" w:date="2021-10-13T16:59:00Z">
        <w:r>
          <w:t xml:space="preserve">(d) </w:t>
        </w:r>
      </w:ins>
      <w:r>
        <w:t>or a low</w:t>
      </w:r>
      <w:ins w:id="94" w:author="Luke McGuinness" w:date="2021-10-13T16:59:00Z">
        <w:r>
          <w:t>-</w:t>
        </w:r>
      </w:ins>
      <w:r>
        <w:t>density lipoprotein cholesterol (LDL-c) test result of &gt;2mmol/L.</w:t>
      </w:r>
    </w:p>
    <w:p w14:paraId="16185906" w14:textId="3449902A" w:rsidR="00381D4B" w:rsidRDefault="00EE4C29">
      <w:pPr>
        <w:pStyle w:val="BodyText"/>
      </w:pPr>
      <w:r>
        <w:t>These index events allowed us to define a population of participants who were either at risk of hypercholesterolemia, as indicated by the elevated total</w:t>
      </w:r>
      <w:r>
        <w:t xml:space="preserve"> or LDL-c test results, or had already been diagnosed with it, as indicated by a diagnostic code or related prescription. This approach, conditioning entry into the study on being either “at-risk” or already diagnosed with hypercholesterolemia, was employe</w:t>
      </w:r>
      <w:r>
        <w:t xml:space="preserve">d to reduce </w:t>
      </w:r>
      <w:ins w:id="95" w:author="Luke McGuinness" w:date="2021-10-13T16:59:00Z">
        <w:r>
          <w:t>the “</w:t>
        </w:r>
      </w:ins>
      <w:r>
        <w:t>confounding by indication</w:t>
      </w:r>
      <w:ins w:id="96" w:author="Luke McGuinness" w:date="2021-10-13T16:59:00Z">
        <w:r>
          <w:t>”</w:t>
        </w:r>
      </w:ins>
      <w:r>
        <w:t xml:space="preserve"> that we would expect to observe </w:t>
      </w:r>
      <w:del w:id="97" w:author="Luke McGuinness" w:date="2021-10-13T16:59:00Z">
        <w:r w:rsidR="00491F6E">
          <w:delText>in</w:delText>
        </w:r>
      </w:del>
      <w:ins w:id="98" w:author="Luke McGuinness" w:date="2021-10-13T16:59:00Z">
        <w:r>
          <w:t>if we had used</w:t>
        </w:r>
      </w:ins>
      <w:r>
        <w:t xml:space="preserve"> a general population cohort.</w:t>
      </w:r>
    </w:p>
    <w:p w14:paraId="16185907" w14:textId="2ABB3070" w:rsidR="00381D4B" w:rsidRDefault="00491F6E">
      <w:pPr>
        <w:pStyle w:val="BodyText"/>
      </w:pPr>
      <w:del w:id="99" w:author="Luke McGuinness" w:date="2021-10-13T16:59:00Z">
        <w:r>
          <w:delText>The</w:delText>
        </w:r>
      </w:del>
      <w:ins w:id="100" w:author="Luke McGuinness" w:date="2021-10-13T16:59:00Z">
        <w:r w:rsidR="00EE4C29">
          <w:t>An</w:t>
        </w:r>
      </w:ins>
      <w:r w:rsidR="00EE4C29">
        <w:t xml:space="preserve"> index date for </w:t>
      </w:r>
      <w:del w:id="101" w:author="Luke McGuinness" w:date="2021-10-13T16:59:00Z">
        <w:r>
          <w:delText>a</w:delText>
        </w:r>
      </w:del>
      <w:ins w:id="102" w:author="Luke McGuinness" w:date="2021-10-13T16:59:00Z">
        <w:r w:rsidR="00EE4C29">
          <w:t>each</w:t>
        </w:r>
      </w:ins>
      <w:r w:rsidR="00EE4C29">
        <w:t xml:space="preserve"> participant was defined as the date </w:t>
      </w:r>
      <w:del w:id="103" w:author="Luke McGuinness" w:date="2021-10-13T16:59:00Z">
        <w:r>
          <w:delText>where</w:delText>
        </w:r>
      </w:del>
      <w:ins w:id="104" w:author="Luke McGuinness" w:date="2021-10-13T16:59:00Z">
        <w:r w:rsidR="00EE4C29">
          <w:t>when</w:t>
        </w:r>
      </w:ins>
      <w:r w:rsidR="00EE4C29">
        <w:t xml:space="preserve"> the first relevant code or test result (as detailed above) was recorded </w:t>
      </w:r>
      <w:r w:rsidR="00EE4C29">
        <w:t>on their clinical record. Participants were followed up until the earliest of</w:t>
      </w:r>
      <w:del w:id="105" w:author="Luke McGuinness" w:date="2021-10-13T16:59:00Z">
        <w:r>
          <w:delText>:</w:delText>
        </w:r>
      </w:del>
      <w:ins w:id="106" w:author="Luke McGuinness" w:date="2021-10-13T16:59:00Z">
        <w:r w:rsidR="00EE4C29">
          <w:t xml:space="preserve"> (a)</w:t>
        </w:r>
      </w:ins>
      <w:r w:rsidR="00EE4C29">
        <w:t xml:space="preserve"> an outcome of interest; </w:t>
      </w:r>
      <w:ins w:id="107" w:author="Luke McGuinness" w:date="2021-10-13T16:59:00Z">
        <w:r w:rsidR="00EE4C29">
          <w:t xml:space="preserve">(b) </w:t>
        </w:r>
      </w:ins>
      <w:r w:rsidR="00EE4C29">
        <w:t xml:space="preserve">death; </w:t>
      </w:r>
      <w:ins w:id="108" w:author="Luke McGuinness" w:date="2021-10-13T16:59:00Z">
        <w:r w:rsidR="00EE4C29">
          <w:t xml:space="preserve">(c) </w:t>
        </w:r>
      </w:ins>
      <w:r w:rsidR="00EE4C29">
        <w:t xml:space="preserve">end of follow-up (29 February 2016); </w:t>
      </w:r>
      <w:ins w:id="109" w:author="Luke McGuinness" w:date="2021-10-13T16:59:00Z">
        <w:r w:rsidR="00EE4C29">
          <w:t xml:space="preserve">(d) </w:t>
        </w:r>
      </w:ins>
      <w:r w:rsidR="00EE4C29">
        <w:t>last registration date with their GP practice; or</w:t>
      </w:r>
      <w:ins w:id="110" w:author="Luke McGuinness" w:date="2021-10-13T16:59:00Z">
        <w:r w:rsidR="00EE4C29">
          <w:t xml:space="preserve"> (e)</w:t>
        </w:r>
      </w:ins>
      <w:r w:rsidR="00EE4C29">
        <w:t xml:space="preserve"> the last CPRD collection date for their </w:t>
      </w:r>
      <w:r w:rsidR="00EE4C29">
        <w:t>practice. Participants were removed from our sample if they were less than 40 years of age</w:t>
      </w:r>
      <w:del w:id="111" w:author="Luke McGuinness" w:date="2021-10-13T16:59:00Z">
        <w:r>
          <w:delText>,</w:delText>
        </w:r>
      </w:del>
      <w:ins w:id="112" w:author="Luke McGuinness" w:date="2021-10-13T16:59:00Z">
        <w:r w:rsidR="00EE4C29">
          <w:t xml:space="preserve"> at entry (as these patients are less likely to be prescribed a LRA),</w:t>
        </w:r>
      </w:ins>
      <w:r w:rsidR="00EE4C29">
        <w:t xml:space="preserve"> had less than 12 months of “research quality” data prior to their index date, were simultaneousl</w:t>
      </w:r>
      <w:r w:rsidR="00EE4C29">
        <w:t>y prescribed more than one LRA (due to the difficulty of assigning these patients to a single exposure group), or were diagnosed with dementia before or on the date of the index event.</w:t>
      </w:r>
    </w:p>
    <w:p w14:paraId="16185908" w14:textId="77777777" w:rsidR="00381D4B" w:rsidRDefault="00EE4C29">
      <w:pPr>
        <w:pStyle w:val="BodyText"/>
      </w:pPr>
      <w:r>
        <w:t> </w:t>
      </w:r>
    </w:p>
    <w:p w14:paraId="16185909" w14:textId="77777777" w:rsidR="00381D4B" w:rsidRDefault="00EE4C29">
      <w:pPr>
        <w:pStyle w:val="Heading2"/>
      </w:pPr>
      <w:bookmarkStart w:id="113" w:name="exposures"/>
      <w:bookmarkEnd w:id="86"/>
      <w:r>
        <w:lastRenderedPageBreak/>
        <w:t>Exposures</w:t>
      </w:r>
    </w:p>
    <w:p w14:paraId="1618590A" w14:textId="77777777" w:rsidR="00381D4B" w:rsidRDefault="00EE4C29">
      <w:pPr>
        <w:pStyle w:val="FirstParagraph"/>
      </w:pPr>
      <w:r>
        <w:t xml:space="preserve">We considered seven lipid-regulating drug classes based on </w:t>
      </w:r>
      <w:r>
        <w:t>groupings in the British National Formulary (BNF)(17), namely: statins, fibrates, bile acid sequestrants, ezetimibe, nicotinic acid groups, ezetimibe and statin (representing one treatment containing both drugs, rather than the two classes being prescribed</w:t>
      </w:r>
      <w:r>
        <w:t xml:space="preserve"> concurrently), and omega-3 fatty acid groups.</w:t>
      </w:r>
    </w:p>
    <w:p w14:paraId="1618590B" w14:textId="77777777" w:rsidR="00381D4B" w:rsidRDefault="00EE4C29">
      <w:pPr>
        <w:pStyle w:val="BodyText"/>
      </w:pPr>
      <w:r>
        <w:t>To address the potential for immortal time bias, we employed a time-varying indicator of treatment status to correctly allocate time-at-risk to the exposed and unexposed groups.(18) Under this model, all parti</w:t>
      </w:r>
      <w:r>
        <w:t xml:space="preserve">cipants entered the unexposed group on their index date and were moved into the exposed group on the date they were first prescribed an eligible LRA. Participants whose index event was a LRA prescription entered the study and the exposed group on the same </w:t>
      </w:r>
      <w:r>
        <w:t>day, and so contributed no time-at-risk to the unexposed group.</w:t>
      </w:r>
    </w:p>
    <w:p w14:paraId="1618590C" w14:textId="77777777" w:rsidR="00381D4B" w:rsidRDefault="00EE4C29">
      <w:pPr>
        <w:pStyle w:val="BodyText"/>
      </w:pPr>
      <w:r>
        <w:t>A participant’s drug class was assigned based on their first recorded prescription, and any drug switching was ignored to mimic an intention-to-treat approach. We did however tabulate how ofte</w:t>
      </w:r>
      <w:r>
        <w:t xml:space="preserve">n the initial drug class was stopped (defined as last prescription of the primary class being followed by at least six months of observation), added to (defined as a second drug class being prescribed before the last prescription of the initial class), or </w:t>
      </w:r>
      <w:r>
        <w:t>switched (defined as a second drug class being prescribed after the last prescription of the initial class).</w:t>
      </w:r>
    </w:p>
    <w:p w14:paraId="1618590D" w14:textId="77777777" w:rsidR="00381D4B" w:rsidRDefault="00EE4C29">
      <w:pPr>
        <w:pStyle w:val="BodyText"/>
      </w:pPr>
      <w:r>
        <w:t> </w:t>
      </w:r>
    </w:p>
    <w:p w14:paraId="1618590E" w14:textId="77777777" w:rsidR="00381D4B" w:rsidRDefault="00EE4C29">
      <w:pPr>
        <w:pStyle w:val="Heading2"/>
      </w:pPr>
      <w:bookmarkStart w:id="114" w:name="outcomes"/>
      <w:bookmarkEnd w:id="113"/>
      <w:r>
        <w:t>Outcomes</w:t>
      </w:r>
    </w:p>
    <w:p w14:paraId="1618590F" w14:textId="6A3DFEAB" w:rsidR="00381D4B" w:rsidRDefault="00EE4C29">
      <w:pPr>
        <w:pStyle w:val="FirstParagraph"/>
      </w:pPr>
      <w:r>
        <w:t xml:space="preserve">We considered five outcomes as part of this analysis: probable Alzheimer’s disease, possible Alzheimer’s disease, vascular dementia, other </w:t>
      </w:r>
      <w:del w:id="115" w:author="Luke McGuinness" w:date="2021-10-13T16:59:00Z">
        <w:r w:rsidR="00491F6E">
          <w:delText>dementia</w:delText>
        </w:r>
      </w:del>
      <w:ins w:id="116" w:author="Luke McGuinness" w:date="2021-10-13T16:59:00Z">
        <w:r>
          <w:t>dementias</w:t>
        </w:r>
      </w:ins>
      <w:r>
        <w:t>, and a composite all-cause dementia outcome. When two or more outcomes were coded in a participant’s clinic</w:t>
      </w:r>
      <w:r>
        <w:t>al record, a decision tree was used to differentiate between them (Supplementary Figure 1). The diagnosis date of the outcome was determined by the first record of a relevant code.</w:t>
      </w:r>
    </w:p>
    <w:p w14:paraId="16185910" w14:textId="77777777" w:rsidR="00381D4B" w:rsidRDefault="00EE4C29">
      <w:pPr>
        <w:pStyle w:val="BodyText"/>
      </w:pPr>
      <w:r>
        <w:t> </w:t>
      </w:r>
    </w:p>
    <w:p w14:paraId="16185911" w14:textId="77777777" w:rsidR="00381D4B" w:rsidRDefault="00EE4C29">
      <w:pPr>
        <w:pStyle w:val="Heading2"/>
      </w:pPr>
      <w:bookmarkStart w:id="117" w:name="covariates"/>
      <w:bookmarkEnd w:id="114"/>
      <w:r>
        <w:t>Covariates</w:t>
      </w:r>
    </w:p>
    <w:p w14:paraId="16185912" w14:textId="675FD8FC" w:rsidR="00381D4B" w:rsidRDefault="00EE4C29">
      <w:pPr>
        <w:pStyle w:val="FirstParagraph"/>
      </w:pPr>
      <w:r>
        <w:t>The analysis was adjusted for a range of baseline covariates i</w:t>
      </w:r>
      <w:r>
        <w:t xml:space="preserve">ncluding sex, grouped year of entry into the cohort (&lt;=2000, 2001-2005, 2006-2010, &gt;2010), Charlson co-morbidity index, Index of Multiple Deprivation (IMD), consultation rate, alcohol </w:t>
      </w:r>
      <w:ins w:id="118" w:author="Luke McGuinness" w:date="2021-10-13T16:59:00Z">
        <w:r>
          <w:t xml:space="preserve">use </w:t>
        </w:r>
      </w:ins>
      <w:r>
        <w:t>(current, former, never), smoking (current, former, never), BMI, bas</w:t>
      </w:r>
      <w:r>
        <w:t xml:space="preserve">eline total cholesterol, and history of cardiovascular disease, coronary bypass surgery, coronary artery disease, peripheral arterial disease, hypertension, chronic kidney disease, and Type 1 and Type 2 diabetes. </w:t>
      </w:r>
      <w:ins w:id="119" w:author="Luke McGuinness" w:date="2021-10-13T16:59:00Z">
        <w:r>
          <w:t xml:space="preserve">These variables were selected as potential </w:t>
        </w:r>
        <w:r>
          <w:t xml:space="preserve">confounders between dementia outcomes and use of </w:t>
        </w:r>
        <w:proofErr w:type="gramStart"/>
        <w:r>
          <w:t>a</w:t>
        </w:r>
        <w:proofErr w:type="gramEnd"/>
        <w:r>
          <w:t xml:space="preserve"> LRA. </w:t>
        </w:r>
      </w:ins>
      <w:r>
        <w:t xml:space="preserve">All covariates were determined at </w:t>
      </w:r>
      <w:ins w:id="120" w:author="Luke McGuinness" w:date="2021-10-13T16:59:00Z">
        <w:r>
          <w:t xml:space="preserve">the </w:t>
        </w:r>
      </w:ins>
      <w:r>
        <w:t>index</w:t>
      </w:r>
      <w:ins w:id="121" w:author="Luke McGuinness" w:date="2021-10-13T16:59:00Z">
        <w:r>
          <w:t xml:space="preserve"> date</w:t>
        </w:r>
      </w:ins>
      <w:r>
        <w:t xml:space="preserve"> and definitions for each can be found in Supplementary Table </w:t>
      </w:r>
      <w:del w:id="122" w:author="Luke McGuinness" w:date="2021-10-13T16:59:00Z">
        <w:r w:rsidR="00491F6E">
          <w:delText>2</w:delText>
        </w:r>
      </w:del>
      <w:ins w:id="123" w:author="Luke McGuinness" w:date="2021-10-13T16:59:00Z">
        <w:r>
          <w:t>1</w:t>
        </w:r>
      </w:ins>
      <w:r>
        <w:t>.</w:t>
      </w:r>
    </w:p>
    <w:p w14:paraId="16185913" w14:textId="77777777" w:rsidR="00381D4B" w:rsidRDefault="00EE4C29">
      <w:pPr>
        <w:pStyle w:val="BodyText"/>
      </w:pPr>
      <w:r>
        <w:lastRenderedPageBreak/>
        <w:t> </w:t>
      </w:r>
    </w:p>
    <w:p w14:paraId="16185914" w14:textId="77777777" w:rsidR="00381D4B" w:rsidRDefault="00EE4C29">
      <w:pPr>
        <w:pStyle w:val="Heading2"/>
      </w:pPr>
      <w:bookmarkStart w:id="124" w:name="analysis-plan"/>
      <w:bookmarkEnd w:id="117"/>
      <w:r>
        <w:t>Analysis plan</w:t>
      </w:r>
    </w:p>
    <w:p w14:paraId="16185915" w14:textId="17230A82" w:rsidR="00381D4B" w:rsidRDefault="00EE4C29">
      <w:pPr>
        <w:pStyle w:val="FirstParagraph"/>
      </w:pPr>
      <w:r>
        <w:t xml:space="preserve">All analyses were performed in STATA </w:t>
      </w:r>
      <w:del w:id="125" w:author="Luke McGuinness" w:date="2021-10-13T16:59:00Z">
        <w:r w:rsidR="00491F6E">
          <w:delText>15.</w:delText>
        </w:r>
      </w:del>
      <w:ins w:id="126" w:author="Luke McGuinness" w:date="2021-10-13T16:59:00Z">
        <w:r>
          <w:t>(V16, StataCorp LLC, College Stati</w:t>
        </w:r>
        <w:r>
          <w:t>on, TX).</w:t>
        </w:r>
      </w:ins>
      <w:r>
        <w:t xml:space="preserve"> Cox proportional hazard models with a time-varying treatment indicator were used to estimate the hazard ratio and corresponding 95% confidence intervals, allowing for potential clustering of outcomes by practice. Participant’s age was used as the </w:t>
      </w:r>
      <w:r>
        <w:t xml:space="preserve">time axis for all models.(19–21) To observe the effect of adjusting for additional covariates, we compared models adjusted for age only and age and sex </w:t>
      </w:r>
      <w:del w:id="127" w:author="Luke McGuinness" w:date="2021-10-13T16:59:00Z">
        <w:r w:rsidR="00491F6E">
          <w:delText>to</w:delText>
        </w:r>
      </w:del>
      <w:ins w:id="128" w:author="Luke McGuinness" w:date="2021-10-13T16:59:00Z">
        <w:r>
          <w:t>with</w:t>
        </w:r>
      </w:ins>
      <w:r>
        <w:t xml:space="preserve"> the fully adjusted model. Additional analyses stratified by outcome and drug class were also perfor</w:t>
      </w:r>
      <w:r>
        <w:t>med.</w:t>
      </w:r>
    </w:p>
    <w:p w14:paraId="16185916" w14:textId="77777777" w:rsidR="00381D4B" w:rsidRDefault="00EE4C29">
      <w:pPr>
        <w:pStyle w:val="BodyText"/>
      </w:pPr>
      <w:r>
        <w:t>In the case of missing data, we used multiple imputation by chained equations (MICE) in STATA to create 20 imputed datasets.(22) All covariates included in the analytic model were also included in the imputation model.(23) The full imputation model is</w:t>
      </w:r>
      <w:r>
        <w:t xml:space="preserve"> available for inspection (See </w:t>
      </w:r>
      <w:hyperlink w:anchor="data-code-avail">
        <w:r>
          <w:rPr>
            <w:rStyle w:val="Hyperlink"/>
          </w:rPr>
          <w:t>Data/Code availability</w:t>
        </w:r>
      </w:hyperlink>
      <w:r>
        <w:t xml:space="preserve"> section).</w:t>
      </w:r>
    </w:p>
    <w:p w14:paraId="16185917" w14:textId="77777777" w:rsidR="00381D4B" w:rsidRDefault="00EE4C29">
      <w:pPr>
        <w:pStyle w:val="BodyText"/>
      </w:pPr>
      <w:r>
        <w:t> </w:t>
      </w:r>
    </w:p>
    <w:p w14:paraId="16185918" w14:textId="77777777" w:rsidR="00381D4B" w:rsidRDefault="00EE4C29">
      <w:pPr>
        <w:pStyle w:val="Heading2"/>
      </w:pPr>
      <w:bookmarkStart w:id="129" w:name="sensitivity-analyses"/>
      <w:bookmarkEnd w:id="124"/>
      <w:r>
        <w:t>Sensitivity analyses</w:t>
      </w:r>
    </w:p>
    <w:p w14:paraId="16185919" w14:textId="0AF3DE9D" w:rsidR="00381D4B" w:rsidRDefault="00EE4C29">
      <w:pPr>
        <w:pStyle w:val="FirstParagraph"/>
      </w:pPr>
      <w:r>
        <w:t>We performed several sensitivity analyses. As statins are contraindicated in pregnancy,(24) we ran the models described above but e</w:t>
      </w:r>
      <w:r>
        <w:t>xcluding participants below the age of 55. Given the different ability of lipophilic statins to cross the blood-brain barrier,(25) we further stratified the statin exposure group into lipophilic (Atorvastatin, Lovastatin, Simvastatin, Cerivastatin) and hyd</w:t>
      </w:r>
      <w:r>
        <w:t xml:space="preserve">rophilic (Pravastatin, Rosuvastatin, Fluvastatin) statins. Finally, we included three </w:t>
      </w:r>
      <w:del w:id="130" w:author="Luke McGuinness" w:date="2021-10-13T16:59:00Z">
        <w:r w:rsidR="00491F6E">
          <w:delText>control</w:delText>
        </w:r>
      </w:del>
      <w:ins w:id="131" w:author="Luke McGuinness" w:date="2021-10-13T16:59:00Z">
        <w:r>
          <w:t>alternative</w:t>
        </w:r>
      </w:ins>
      <w:r>
        <w:t xml:space="preserve"> outcomes with known associations with statin use</w:t>
      </w:r>
      <w:del w:id="132" w:author="Luke McGuinness" w:date="2021-10-13T16:59:00Z">
        <w:r w:rsidR="00491F6E">
          <w:delText>.(</w:delText>
        </w:r>
      </w:del>
      <w:ins w:id="133" w:author="Luke McGuinness" w:date="2021-10-13T16:59:00Z">
        <w:r>
          <w:t xml:space="preserve"> as positive or negative controls using</w:t>
        </w:r>
      </w:ins>
      <w:moveFromRangeStart w:id="134" w:author="Luke McGuinness" w:date="2021-10-13T16:59:00Z" w:name="move85036774"/>
      <w:moveFrom w:id="135" w:author="Luke McGuinness" w:date="2021-10-13T16:59:00Z">
        <w:r>
          <w:t>26,27)</w:t>
        </w:r>
      </w:moveFrom>
      <w:moveFromRangeEnd w:id="134"/>
      <w:del w:id="136" w:author="Luke McGuinness" w:date="2021-10-13T16:59:00Z">
        <w:r w:rsidR="00491F6E">
          <w:delText xml:space="preserve"> Using</w:delText>
        </w:r>
      </w:del>
      <w:r>
        <w:t xml:space="preserve"> the fully adjusted model</w:t>
      </w:r>
      <w:del w:id="137" w:author="Luke McGuinness" w:date="2021-10-13T16:59:00Z">
        <w:r w:rsidR="00491F6E">
          <w:delText>, we investigated the association between LRA and</w:delText>
        </w:r>
      </w:del>
      <w:ins w:id="138" w:author="Luke McGuinness" w:date="2021-10-13T16:59:00Z">
        <w:r>
          <w:t>:</w:t>
        </w:r>
      </w:ins>
      <w:r>
        <w:t xml:space="preserve"> back pain (negative control), ischaemic hear</w:t>
      </w:r>
      <w:r>
        <w:t>t disease (positive protective control), and Type 2 diabetes (positive harmful control</w:t>
      </w:r>
      <w:ins w:id="139" w:author="Luke McGuinness" w:date="2021-10-13T16:59:00Z">
        <w:r>
          <w:t>).(</w:t>
        </w:r>
      </w:ins>
      <w:moveToRangeStart w:id="140" w:author="Luke McGuinness" w:date="2021-10-13T16:59:00Z" w:name="move85036774"/>
      <w:moveTo w:id="141" w:author="Luke McGuinness" w:date="2021-10-13T16:59:00Z">
        <w:r>
          <w:t>26,27)</w:t>
        </w:r>
      </w:moveTo>
      <w:moveToRangeEnd w:id="140"/>
      <w:del w:id="142" w:author="Luke McGuinness" w:date="2021-10-13T16:59:00Z">
        <w:r w:rsidR="00491F6E">
          <w:delText>).</w:delText>
        </w:r>
      </w:del>
    </w:p>
    <w:p w14:paraId="1618591A" w14:textId="77777777" w:rsidR="00381D4B" w:rsidRDefault="00EE4C29">
      <w:pPr>
        <w:pStyle w:val="BodyText"/>
      </w:pPr>
      <w:r>
        <w:t> </w:t>
      </w:r>
    </w:p>
    <w:p w14:paraId="1618591B" w14:textId="77777777" w:rsidR="00381D4B" w:rsidRDefault="00EE4C29">
      <w:r>
        <w:br w:type="page"/>
      </w:r>
    </w:p>
    <w:p w14:paraId="1618591C" w14:textId="77777777" w:rsidR="00381D4B" w:rsidRDefault="00EE4C29">
      <w:pPr>
        <w:pStyle w:val="Heading1"/>
      </w:pPr>
      <w:bookmarkStart w:id="143" w:name="results"/>
      <w:bookmarkEnd w:id="76"/>
      <w:bookmarkEnd w:id="129"/>
      <w:r>
        <w:lastRenderedPageBreak/>
        <w:t>Results</w:t>
      </w:r>
    </w:p>
    <w:p w14:paraId="1618591D" w14:textId="77777777" w:rsidR="00381D4B" w:rsidRDefault="00EE4C29">
      <w:pPr>
        <w:pStyle w:val="Heading2"/>
      </w:pPr>
      <w:bookmarkStart w:id="144" w:name="patient-characteristics"/>
      <w:r>
        <w:t>Patient characteristics</w:t>
      </w:r>
    </w:p>
    <w:p w14:paraId="1618591E" w14:textId="1F2DA8CA" w:rsidR="00381D4B" w:rsidRDefault="00EE4C29">
      <w:pPr>
        <w:pStyle w:val="FirstParagraph"/>
      </w:pPr>
      <w:r>
        <w:t>A total of 1,684,564 participants met the inclusion criteria for our cohort (see Supplementary Figure 2 for the attrition fl</w:t>
      </w:r>
      <w:r>
        <w:t>owchart), with a total follow-up of 10,835,685 patient years at risk. Most participants were included in the cohort due to an elevated test result (elevated cholesterol test result: 93%, prescription of LRA: 5.6%, code for hypercholesterolemia: 1%). The me</w:t>
      </w:r>
      <w:r>
        <w:t xml:space="preserve">dian age at </w:t>
      </w:r>
      <w:ins w:id="145" w:author="Luke McGuinness" w:date="2021-10-13T16:59:00Z">
        <w:r>
          <w:t xml:space="preserve">the </w:t>
        </w:r>
      </w:ins>
      <w:r>
        <w:t xml:space="preserve">index </w:t>
      </w:r>
      <w:ins w:id="146" w:author="Luke McGuinness" w:date="2021-10-13T16:59:00Z">
        <w:r>
          <w:t xml:space="preserve">date </w:t>
        </w:r>
      </w:ins>
      <w:r>
        <w:t>was 57 years (</w:t>
      </w:r>
      <w:del w:id="147" w:author="Luke McGuinness" w:date="2021-10-13T16:59:00Z">
        <w:r w:rsidR="00491F6E">
          <w:delText xml:space="preserve">Inter </w:delText>
        </w:r>
      </w:del>
      <w:ins w:id="148" w:author="Luke McGuinness" w:date="2021-10-13T16:59:00Z">
        <w:r>
          <w:t>inter-</w:t>
        </w:r>
      </w:ins>
      <w:r>
        <w:t>quartile range (IQR):48-67) and participants were followed up for a median of 5.9 years (IQR:2.7-9.7). During follow-up, an all-cause dementia diagnosis was recorded for 41,830 patients (12,647 probable Alzhei</w:t>
      </w:r>
      <w:r>
        <w:t>mer’s disease, 9,954 possible Alzheimer’s disease, 8,466 vascular dementia, 10,763 other dementia).</w:t>
      </w:r>
      <w:del w:id="149" w:author="Luke McGuinness" w:date="2021-10-13T16:59:00Z">
        <w:r w:rsidR="00491F6E">
          <w:delText xml:space="preserve"> The distribution of baseline characteristics across the drug classes can be seen in Table 1.</w:delText>
        </w:r>
      </w:del>
    </w:p>
    <w:p w14:paraId="1618591F" w14:textId="64215695" w:rsidR="00381D4B" w:rsidRDefault="00EE4C29">
      <w:pPr>
        <w:pStyle w:val="BodyText"/>
      </w:pPr>
      <w:ins w:id="150" w:author="Luke McGuinness" w:date="2021-10-13T16:59:00Z">
        <w:r>
          <w:t>The number of events, time-at-</w:t>
        </w:r>
        <w:proofErr w:type="gramStart"/>
        <w:r>
          <w:t>risk</w:t>
        </w:r>
        <w:proofErr w:type="gramEnd"/>
        <w:r>
          <w:t xml:space="preserve"> and crude rates for each drug class, tabulated by dementia outcome, are shown in Table 1. </w:t>
        </w:r>
      </w:ins>
      <w:r>
        <w:t>Most participants (98.1%) presc</w:t>
      </w:r>
      <w:r>
        <w:t xml:space="preserve">ribed a lipid-regulating agent were prescribed a statin. We excluded the “Ezetimibe and statins” and “Nicotinic acid groups” </w:t>
      </w:r>
      <w:ins w:id="151" w:author="Luke McGuinness" w:date="2021-10-13T16:59:00Z">
        <w:r>
          <w:t xml:space="preserve">drug </w:t>
        </w:r>
      </w:ins>
      <w:r>
        <w:t xml:space="preserve">classes from subsequent </w:t>
      </w:r>
      <w:del w:id="152" w:author="Luke McGuinness" w:date="2021-10-13T16:59:00Z">
        <w:r w:rsidR="00491F6E">
          <w:delText>analysis</w:delText>
        </w:r>
      </w:del>
      <w:ins w:id="153" w:author="Luke McGuinness" w:date="2021-10-13T16:59:00Z">
        <w:r>
          <w:t>subgroup analyses</w:t>
        </w:r>
      </w:ins>
      <w:r>
        <w:t xml:space="preserve"> based on the extremely small number of participants in these groups (Table 1).</w:t>
      </w:r>
      <w:ins w:id="154" w:author="Luke McGuinness" w:date="2021-10-13T16:59:00Z">
        <w:r>
          <w:t xml:space="preserve"> The d</w:t>
        </w:r>
        <w:r>
          <w:t>istribution of baseline characteristics across the remaining seven drug classes can be seen in Table 2.</w:t>
        </w:r>
      </w:ins>
      <w:r>
        <w:t xml:space="preserve"> The stopping, addition and switching of drug classes was common across all exposure groups (Supplementary Table </w:t>
      </w:r>
      <w:del w:id="155" w:author="Luke McGuinness" w:date="2021-10-13T16:59:00Z">
        <w:r w:rsidR="00491F6E">
          <w:delText>3</w:delText>
        </w:r>
      </w:del>
      <w:ins w:id="156" w:author="Luke McGuinness" w:date="2021-10-13T16:59:00Z">
        <w:r>
          <w:t>2</w:t>
        </w:r>
      </w:ins>
      <w:r>
        <w:t>).</w:t>
      </w:r>
    </w:p>
    <w:p w14:paraId="16185920" w14:textId="77777777" w:rsidR="00381D4B" w:rsidRDefault="00EE4C29">
      <w:pPr>
        <w:pStyle w:val="BodyText"/>
      </w:pPr>
      <w:r>
        <w:t> </w:t>
      </w:r>
    </w:p>
    <w:p w14:paraId="16185921" w14:textId="77777777" w:rsidR="00381D4B" w:rsidRDefault="00EE4C29">
      <w:pPr>
        <w:pStyle w:val="Heading2"/>
      </w:pPr>
      <w:bookmarkStart w:id="157" w:name="missing-data"/>
      <w:bookmarkEnd w:id="144"/>
      <w:r>
        <w:t>Missing data</w:t>
      </w:r>
    </w:p>
    <w:p w14:paraId="16185922" w14:textId="77777777" w:rsidR="00381D4B" w:rsidRDefault="00EE4C29">
      <w:pPr>
        <w:pStyle w:val="FirstParagraph"/>
      </w:pPr>
      <w:r>
        <w:t>Full covariate information was available for 450,234 participants (26.7%). Five key variables had some missing data: IMD 2010 score, a proxy for socioeconomic position that is measured as twentiles with 1 indicating the least deprived and 20 indicating the</w:t>
      </w:r>
      <w:r>
        <w:t xml:space="preserve"> most deprived, was missing for 625,788 participants (37.1%), because it is only recorded for </w:t>
      </w:r>
      <w:ins w:id="158" w:author="Luke McGuinness" w:date="2021-10-13T16:59:00Z">
        <w:r>
          <w:t xml:space="preserve">selected </w:t>
        </w:r>
      </w:ins>
      <w:r>
        <w:t>English practices; alcohol status was missing for 269,526 participants (16%); smoking status was missing for 84,424 participants (5%); BMI, or a calculat</w:t>
      </w:r>
      <w:r>
        <w:t>ed BMI from height and weight measurements, was missing for 266,672 participants (15.8%); baseline total cholesterol was missing for 119,675 participants (7.1%); and baseline LDL cholesterol was missing for 787,289 participants (46.7%).</w:t>
      </w:r>
    </w:p>
    <w:p w14:paraId="16185923" w14:textId="77777777" w:rsidR="00381D4B" w:rsidRDefault="00EE4C29">
      <w:pPr>
        <w:pStyle w:val="BodyText"/>
      </w:pPr>
      <w:r>
        <w:t> </w:t>
      </w:r>
    </w:p>
    <w:p w14:paraId="16185924" w14:textId="77777777" w:rsidR="00381D4B" w:rsidRDefault="00EE4C29">
      <w:pPr>
        <w:pStyle w:val="Heading2"/>
      </w:pPr>
      <w:bookmarkStart w:id="159" w:name="primary-analysis"/>
      <w:bookmarkEnd w:id="157"/>
      <w:r>
        <w:t>Primary analysis</w:t>
      </w:r>
    </w:p>
    <w:p w14:paraId="16185925" w14:textId="77777777" w:rsidR="00381D4B" w:rsidRDefault="00EE4C29">
      <w:pPr>
        <w:pStyle w:val="FirstParagraph"/>
      </w:pPr>
      <w:r>
        <w:rPr>
          <w:b/>
          <w:bCs/>
        </w:rPr>
        <w:t>Alzheimer’s disease</w:t>
      </w:r>
    </w:p>
    <w:p w14:paraId="16185926" w14:textId="2805BF5A" w:rsidR="00381D4B" w:rsidRDefault="00EE4C29">
      <w:pPr>
        <w:pStyle w:val="BodyText"/>
      </w:pPr>
      <w:r>
        <w:t xml:space="preserve">As shown in Figure 1, our results show little evidence of an </w:t>
      </w:r>
      <w:del w:id="160" w:author="Luke McGuinness" w:date="2021-10-13T16:59:00Z">
        <w:r w:rsidR="00491F6E">
          <w:delText>effect of</w:delText>
        </w:r>
      </w:del>
      <w:ins w:id="161" w:author="Luke McGuinness" w:date="2021-10-13T16:59:00Z">
        <w:r>
          <w:t>association between</w:t>
        </w:r>
      </w:ins>
      <w:r>
        <w:t xml:space="preserve"> lipid-regulating agents </w:t>
      </w:r>
      <w:del w:id="162" w:author="Luke McGuinness" w:date="2021-10-13T16:59:00Z">
        <w:r w:rsidR="00491F6E">
          <w:delText>on</w:delText>
        </w:r>
      </w:del>
      <w:ins w:id="163" w:author="Luke McGuinness" w:date="2021-10-13T16:59:00Z">
        <w:r>
          <w:t>and</w:t>
        </w:r>
      </w:ins>
      <w:r>
        <w:t xml:space="preserve"> probable (HR:0.98, 95%CI:0.94-1.01) </w:t>
      </w:r>
      <w:del w:id="164" w:author="Luke McGuinness" w:date="2021-10-13T16:59:00Z">
        <w:r w:rsidR="00491F6E">
          <w:delText>and</w:delText>
        </w:r>
      </w:del>
      <w:ins w:id="165" w:author="Luke McGuinness" w:date="2021-10-13T16:59:00Z">
        <w:r>
          <w:t>or</w:t>
        </w:r>
      </w:ins>
      <w:r>
        <w:t xml:space="preserve"> possible (HR:0.97, 95%CI:0.93-1.01) Alzheimer’s disease when compared with no treatment,</w:t>
      </w:r>
      <w:r>
        <w:t xml:space="preserve"> except </w:t>
      </w:r>
      <w:r>
        <w:lastRenderedPageBreak/>
        <w:t xml:space="preserve">for </w:t>
      </w:r>
      <w:ins w:id="166" w:author="Luke McGuinness" w:date="2021-10-13T16:59:00Z">
        <w:r>
          <w:t xml:space="preserve">an adverse association between </w:t>
        </w:r>
      </w:ins>
      <w:r>
        <w:t xml:space="preserve">fibrates </w:t>
      </w:r>
      <w:del w:id="167" w:author="Luke McGuinness" w:date="2021-10-13T16:59:00Z">
        <w:r w:rsidR="00491F6E">
          <w:delText>on</w:delText>
        </w:r>
      </w:del>
      <w:ins w:id="168" w:author="Luke McGuinness" w:date="2021-10-13T16:59:00Z">
        <w:r>
          <w:t>and</w:t>
        </w:r>
      </w:ins>
      <w:r>
        <w:t xml:space="preserve"> probable Alzheimer’s disease (HR:1.</w:t>
      </w:r>
      <w:del w:id="169" w:author="Luke McGuinness" w:date="2021-10-13T16:59:00Z">
        <w:r w:rsidR="00491F6E">
          <w:delText>28</w:delText>
        </w:r>
      </w:del>
      <w:ins w:id="170" w:author="Luke McGuinness" w:date="2021-10-13T16:59:00Z">
        <w:r>
          <w:t>52</w:t>
        </w:r>
      </w:ins>
      <w:r>
        <w:t>, 95%CI:1.</w:t>
      </w:r>
      <w:del w:id="171" w:author="Luke McGuinness" w:date="2021-10-13T16:59:00Z">
        <w:r w:rsidR="00491F6E">
          <w:delText>08-1.52</w:delText>
        </w:r>
      </w:del>
      <w:ins w:id="172" w:author="Luke McGuinness" w:date="2021-10-13T16:59:00Z">
        <w:r>
          <w:t>13-2.03</w:t>
        </w:r>
      </w:ins>
      <w:r>
        <w:t>).</w:t>
      </w:r>
    </w:p>
    <w:p w14:paraId="16185927" w14:textId="77777777" w:rsidR="00381D4B" w:rsidRDefault="00EE4C29">
      <w:pPr>
        <w:pStyle w:val="BodyText"/>
      </w:pPr>
      <w:r>
        <w:t> </w:t>
      </w:r>
    </w:p>
    <w:p w14:paraId="16185928" w14:textId="77777777" w:rsidR="00381D4B" w:rsidRDefault="00EE4C29">
      <w:pPr>
        <w:pStyle w:val="BodyText"/>
      </w:pPr>
      <w:r>
        <w:rPr>
          <w:b/>
          <w:bCs/>
        </w:rPr>
        <w:t>Non-Alzheimer’s disease dementias</w:t>
      </w:r>
    </w:p>
    <w:p w14:paraId="16185929" w14:textId="2A3E5548" w:rsidR="00381D4B" w:rsidRDefault="00EE4C29">
      <w:pPr>
        <w:pStyle w:val="BodyText"/>
      </w:pPr>
      <w:r>
        <w:t xml:space="preserve">In contrast to the findings for Alzheimer’s disease outcomes, lipid-regulating agents were associated with an increased risk of a subsequent diagnosis of vascular dementia (HR:1.81, 95%CI:1.73-1.89) or other </w:t>
      </w:r>
      <w:del w:id="173" w:author="Luke McGuinness" w:date="2021-10-13T16:59:00Z">
        <w:r w:rsidR="00491F6E">
          <w:delText>dementia</w:delText>
        </w:r>
      </w:del>
      <w:ins w:id="174" w:author="Luke McGuinness" w:date="2021-10-13T16:59:00Z">
        <w:r>
          <w:t>dementias</w:t>
        </w:r>
      </w:ins>
      <w:r>
        <w:t xml:space="preserve"> (HR:1.19, 95%CI:1.15-1.24). Again, </w:t>
      </w:r>
      <w:del w:id="175" w:author="Luke McGuinness" w:date="2021-10-13T16:59:00Z">
        <w:r w:rsidR="00491F6E">
          <w:delText>this effect</w:delText>
        </w:r>
      </w:del>
      <w:ins w:id="176" w:author="Luke McGuinness" w:date="2021-10-13T16:59:00Z">
        <w:r>
          <w:t>the</w:t>
        </w:r>
        <w:r>
          <w:t xml:space="preserve"> observed estimate</w:t>
        </w:r>
      </w:ins>
      <w:r>
        <w:t xml:space="preserve"> was driven mainly by the any statin subgroup, but there was some evidence that ezetimibe was associated with an increased risk of vascular (HR:2.33, 95%CI:1.11-4.89) and other (HR:1.88, 95%CI:1.01-3.5) </w:t>
      </w:r>
      <w:del w:id="177" w:author="Luke McGuinness" w:date="2021-10-13T16:59:00Z">
        <w:r w:rsidR="00491F6E">
          <w:delText>dementia</w:delText>
        </w:r>
      </w:del>
      <w:ins w:id="178" w:author="Luke McGuinness" w:date="2021-10-13T16:59:00Z">
        <w:r>
          <w:t>dementias</w:t>
        </w:r>
      </w:ins>
      <w:r>
        <w:t>.</w:t>
      </w:r>
    </w:p>
    <w:p w14:paraId="1618592A" w14:textId="77777777" w:rsidR="00381D4B" w:rsidRDefault="00EE4C29">
      <w:pPr>
        <w:pStyle w:val="BodyText"/>
      </w:pPr>
      <w:r>
        <w:t> </w:t>
      </w:r>
    </w:p>
    <w:p w14:paraId="1618592B" w14:textId="77777777" w:rsidR="00381D4B" w:rsidRDefault="00EE4C29">
      <w:pPr>
        <w:pStyle w:val="BodyText"/>
      </w:pPr>
      <w:r>
        <w:rPr>
          <w:b/>
          <w:bCs/>
        </w:rPr>
        <w:t>All-cause dementia</w:t>
      </w:r>
    </w:p>
    <w:p w14:paraId="1618592C" w14:textId="39862737" w:rsidR="00381D4B" w:rsidRDefault="00EE4C29">
      <w:pPr>
        <w:pStyle w:val="BodyText"/>
      </w:pPr>
      <w:r>
        <w:t>For</w:t>
      </w:r>
      <w:r>
        <w:t xml:space="preserve"> the composite all-cause dementia outcome, we found treatment with a lipid-regulating agent was associated with a slightly increased risk (HR:1.17, 95%CI:1.14-1.19), </w:t>
      </w:r>
      <w:del w:id="179" w:author="Luke McGuinness" w:date="2021-10-13T16:59:00Z">
        <w:r w:rsidR="00491F6E">
          <w:delText>but</w:delText>
        </w:r>
      </w:del>
      <w:ins w:id="180" w:author="Luke McGuinness" w:date="2021-10-13T16:59:00Z">
        <w:r>
          <w:t>which lies between</w:t>
        </w:r>
      </w:ins>
      <w:r>
        <w:t xml:space="preserve"> the </w:t>
      </w:r>
      <w:del w:id="181" w:author="Luke McGuinness" w:date="2021-10-13T16:59:00Z">
        <w:r w:rsidR="00491F6E">
          <w:delText>magnitude of the association was not as extreme as that observed</w:delText>
        </w:r>
      </w:del>
      <w:ins w:id="182" w:author="Luke McGuinness" w:date="2021-10-13T16:59:00Z">
        <w:r>
          <w:t>associations</w:t>
        </w:r>
      </w:ins>
      <w:r>
        <w:t xml:space="preserve"> for the </w:t>
      </w:r>
      <w:del w:id="183" w:author="Luke McGuinness" w:date="2021-10-13T16:59:00Z">
        <w:r w:rsidR="00491F6E">
          <w:delText>vascular</w:delText>
        </w:r>
      </w:del>
      <w:ins w:id="184" w:author="Luke McGuinness" w:date="2021-10-13T16:59:00Z">
        <w:r>
          <w:t>Alzheimer and non-Alzheimer</w:t>
        </w:r>
      </w:ins>
      <w:r>
        <w:t xml:space="preserve"> dementia </w:t>
      </w:r>
      <w:del w:id="185" w:author="Luke McGuinness" w:date="2021-10-13T16:59:00Z">
        <w:r w:rsidR="00491F6E">
          <w:delText>subgroup</w:delText>
        </w:r>
      </w:del>
      <w:ins w:id="186" w:author="Luke McGuinness" w:date="2021-10-13T16:59:00Z">
        <w:r>
          <w:t xml:space="preserve">outcomes </w:t>
        </w:r>
        <w:r>
          <w:t>as would be expected</w:t>
        </w:r>
      </w:ins>
      <w:r>
        <w:t>. There was also some evidence that fibrates were associated with increased risk of all-cause dementia (HR:1.28, 95%CI:1.08-1.52).</w:t>
      </w:r>
    </w:p>
    <w:p w14:paraId="1618592D" w14:textId="77777777" w:rsidR="00381D4B" w:rsidRDefault="00EE4C29">
      <w:pPr>
        <w:pStyle w:val="BodyText"/>
      </w:pPr>
      <w:r>
        <w:t> </w:t>
      </w:r>
    </w:p>
    <w:p w14:paraId="1618592E" w14:textId="77777777" w:rsidR="00381D4B" w:rsidRDefault="00EE4C29">
      <w:pPr>
        <w:pStyle w:val="Heading2"/>
      </w:pPr>
      <w:bookmarkStart w:id="187" w:name="sensitivity-analyses-1"/>
      <w:bookmarkEnd w:id="159"/>
      <w:r>
        <w:t>Sensitivity analyses</w:t>
      </w:r>
    </w:p>
    <w:p w14:paraId="1618592F" w14:textId="62FA5177" w:rsidR="00381D4B" w:rsidRDefault="00EE4C29">
      <w:pPr>
        <w:pStyle w:val="FirstParagraph"/>
      </w:pPr>
      <w:r>
        <w:t>Adjustment for additional covariates beyond age and sex had a limited impact (Supp</w:t>
      </w:r>
      <w:r>
        <w:t xml:space="preserve">lementary Figure 3), except for the </w:t>
      </w:r>
      <w:del w:id="188" w:author="Luke McGuinness" w:date="2021-10-13T16:59:00Z">
        <w:r w:rsidR="00491F6E">
          <w:delText>Probable</w:delText>
        </w:r>
      </w:del>
      <w:ins w:id="189" w:author="Luke McGuinness" w:date="2021-10-13T16:59:00Z">
        <w:r>
          <w:t>probable</w:t>
        </w:r>
      </w:ins>
      <w:r>
        <w:t xml:space="preserve"> Alzheimer’s disease outcome, where the full adjustment attenuated to the null the protective </w:t>
      </w:r>
      <w:del w:id="190" w:author="Luke McGuinness" w:date="2021-10-13T16:59:00Z">
        <w:r w:rsidR="00491F6E">
          <w:delText>effect</w:delText>
        </w:r>
      </w:del>
      <w:ins w:id="191" w:author="Luke McGuinness" w:date="2021-10-13T16:59:00Z">
        <w:r>
          <w:t>association</w:t>
        </w:r>
      </w:ins>
      <w:r>
        <w:t xml:space="preserve"> observed when adjusting only for age and sex.</w:t>
      </w:r>
    </w:p>
    <w:p w14:paraId="16185930" w14:textId="458FF7FD" w:rsidR="00381D4B" w:rsidRDefault="00EE4C29">
      <w:pPr>
        <w:pStyle w:val="BodyText"/>
      </w:pPr>
      <w:r>
        <w:t xml:space="preserve">Removing participants aged 55 and under at </w:t>
      </w:r>
      <w:ins w:id="192" w:author="Luke McGuinness" w:date="2021-10-13T16:59:00Z">
        <w:r>
          <w:t xml:space="preserve">the </w:t>
        </w:r>
      </w:ins>
      <w:r>
        <w:t>index</w:t>
      </w:r>
      <w:ins w:id="193" w:author="Luke McGuinness" w:date="2021-10-13T16:59:00Z">
        <w:r>
          <w:t xml:space="preserve"> date</w:t>
        </w:r>
      </w:ins>
      <w:r>
        <w:t xml:space="preserve"> fr</w:t>
      </w:r>
      <w:r>
        <w:t xml:space="preserve">om our analysis had minimal effect on our estimates (Supplementary Figure 4). When stratifying by statin properties, hydrophilic statins were less harmful in </w:t>
      </w:r>
      <w:ins w:id="194" w:author="Luke McGuinness" w:date="2021-10-13T16:59:00Z">
        <w:r>
          <w:t xml:space="preserve">relation to </w:t>
        </w:r>
      </w:ins>
      <w:r>
        <w:t xml:space="preserve">the any, vascular and other </w:t>
      </w:r>
      <w:del w:id="195" w:author="Luke McGuinness" w:date="2021-10-13T16:59:00Z">
        <w:r w:rsidR="00491F6E">
          <w:delText>dementia</w:delText>
        </w:r>
      </w:del>
      <w:ins w:id="196" w:author="Luke McGuinness" w:date="2021-10-13T16:59:00Z">
        <w:r>
          <w:t>dementias</w:t>
        </w:r>
      </w:ins>
      <w:r>
        <w:t xml:space="preserve"> outcomes compared </w:t>
      </w:r>
      <w:del w:id="197" w:author="Luke McGuinness" w:date="2021-10-13T16:59:00Z">
        <w:r w:rsidR="00491F6E">
          <w:delText>to</w:delText>
        </w:r>
      </w:del>
      <w:ins w:id="198" w:author="Luke McGuinness" w:date="2021-10-13T16:59:00Z">
        <w:r>
          <w:t>with</w:t>
        </w:r>
      </w:ins>
      <w:r>
        <w:t xml:space="preserve"> lipophilic statins (Suppl</w:t>
      </w:r>
      <w:r>
        <w:t xml:space="preserve">ementary Figure 5). </w:t>
      </w:r>
      <w:del w:id="199" w:author="Luke McGuinness" w:date="2021-10-13T16:59:00Z">
        <w:r w:rsidR="00491F6E">
          <w:delText>Additionally, in the Alzheimer’s disease outcomes</w:delText>
        </w:r>
      </w:del>
      <w:ins w:id="200" w:author="Luke McGuinness" w:date="2021-10-13T16:59:00Z">
        <w:r>
          <w:t>Similarly</w:t>
        </w:r>
      </w:ins>
      <w:r>
        <w:t xml:space="preserve">, hydrophilic statins </w:t>
      </w:r>
      <w:del w:id="201" w:author="Luke McGuinness" w:date="2021-10-13T16:59:00Z">
        <w:r w:rsidR="00491F6E">
          <w:delText>had</w:delText>
        </w:r>
      </w:del>
      <w:ins w:id="202" w:author="Luke McGuinness" w:date="2021-10-13T16:59:00Z">
        <w:r>
          <w:t>were associated with</w:t>
        </w:r>
      </w:ins>
      <w:r>
        <w:t xml:space="preserve"> a </w:t>
      </w:r>
      <w:del w:id="203" w:author="Luke McGuinness" w:date="2021-10-13T16:59:00Z">
        <w:r w:rsidR="00491F6E">
          <w:delText>small protective effect</w:delText>
        </w:r>
      </w:del>
      <w:ins w:id="204" w:author="Luke McGuinness" w:date="2021-10-13T16:59:00Z">
        <w:r>
          <w:t>reduced incidence of Alzheimer’s disease</w:t>
        </w:r>
      </w:ins>
      <w:r>
        <w:t xml:space="preserve">, compared </w:t>
      </w:r>
      <w:del w:id="205" w:author="Luke McGuinness" w:date="2021-10-13T16:59:00Z">
        <w:r w:rsidR="00491F6E">
          <w:delText>to</w:delText>
        </w:r>
      </w:del>
      <w:ins w:id="206" w:author="Luke McGuinness" w:date="2021-10-13T16:59:00Z">
        <w:r>
          <w:t>with</w:t>
        </w:r>
      </w:ins>
      <w:r>
        <w:t xml:space="preserve"> the absence of evidence for an </w:t>
      </w:r>
      <w:del w:id="207" w:author="Luke McGuinness" w:date="2021-10-13T16:59:00Z">
        <w:r w:rsidR="00491F6E">
          <w:delText>effect for</w:delText>
        </w:r>
      </w:del>
      <w:ins w:id="208" w:author="Luke McGuinness" w:date="2021-10-13T16:59:00Z">
        <w:r>
          <w:t>association with</w:t>
        </w:r>
      </w:ins>
      <w:r>
        <w:t xml:space="preserve"> lipophilic statins.</w:t>
      </w:r>
    </w:p>
    <w:p w14:paraId="16185931" w14:textId="77777777" w:rsidR="00381D4B" w:rsidRDefault="00EE4C29">
      <w:pPr>
        <w:pStyle w:val="BodyText"/>
      </w:pPr>
      <w:r>
        <w:t>For our control outcomes (Supplementary Figure 6), there w</w:t>
      </w:r>
      <w:r>
        <w:t>as some evidence that patients prescribed a lipid-regulating agent had an increased risk of back pain (HR: 1.04, 95%CI: 1.03-1.05), ischaemic heart disease (HR: 1.62, 95%CI: 1.59-1.64) and Type 2 diabetes (HR: 1.50, 95%CI: 1.48-1.51).</w:t>
      </w:r>
    </w:p>
    <w:p w14:paraId="16185932" w14:textId="77777777" w:rsidR="00381D4B" w:rsidRDefault="00EE4C29">
      <w:r>
        <w:br w:type="page"/>
      </w:r>
    </w:p>
    <w:p w14:paraId="16185933" w14:textId="77777777" w:rsidR="00381D4B" w:rsidRDefault="00EE4C29">
      <w:pPr>
        <w:pStyle w:val="Heading1"/>
      </w:pPr>
      <w:bookmarkStart w:id="209" w:name="discussion"/>
      <w:bookmarkEnd w:id="143"/>
      <w:bookmarkEnd w:id="187"/>
      <w:r>
        <w:lastRenderedPageBreak/>
        <w:t>Discussion</w:t>
      </w:r>
    </w:p>
    <w:p w14:paraId="16185934" w14:textId="77777777" w:rsidR="00381D4B" w:rsidRDefault="00EE4C29">
      <w:pPr>
        <w:pStyle w:val="Heading2"/>
      </w:pPr>
      <w:bookmarkStart w:id="210" w:name="main-findings"/>
      <w:r>
        <w:t>Main fin</w:t>
      </w:r>
      <w:r>
        <w:t>dings</w:t>
      </w:r>
    </w:p>
    <w:p w14:paraId="16185935" w14:textId="7CA94C49" w:rsidR="00381D4B" w:rsidRDefault="00EE4C29">
      <w:pPr>
        <w:pStyle w:val="FirstParagraph"/>
      </w:pPr>
      <w:r>
        <w:t xml:space="preserve">There was little evidence </w:t>
      </w:r>
      <w:del w:id="211" w:author="Luke McGuinness" w:date="2021-10-13T16:59:00Z">
        <w:r w:rsidR="00491F6E">
          <w:delText>that</w:delText>
        </w:r>
      </w:del>
      <w:ins w:id="212" w:author="Luke McGuinness" w:date="2021-10-13T16:59:00Z">
        <w:r>
          <w:t>for an association between</w:t>
        </w:r>
      </w:ins>
      <w:r>
        <w:t xml:space="preserve"> lipid-regulating agents </w:t>
      </w:r>
      <w:del w:id="213" w:author="Luke McGuinness" w:date="2021-10-13T16:59:00Z">
        <w:r w:rsidR="00491F6E">
          <w:delText>had any observed effect on</w:delText>
        </w:r>
      </w:del>
      <w:ins w:id="214" w:author="Luke McGuinness" w:date="2021-10-13T16:59:00Z">
        <w:r>
          <w:t>and</w:t>
        </w:r>
      </w:ins>
      <w:r>
        <w:t xml:space="preserve"> probable and possible Alzheimer’s when compared with no treatment, but some evidence they were associated with an increased risk of an all-cause dementia, </w:t>
      </w:r>
      <w:ins w:id="215" w:author="Luke McGuinness" w:date="2021-10-13T16:59:00Z">
        <w:r>
          <w:t>secondary to t</w:t>
        </w:r>
        <w:r>
          <w:t xml:space="preserve">heir association with </w:t>
        </w:r>
      </w:ins>
      <w:r>
        <w:t xml:space="preserve">vascular </w:t>
      </w:r>
      <w:del w:id="216" w:author="Luke McGuinness" w:date="2021-10-13T16:59:00Z">
        <w:r w:rsidR="00491F6E">
          <w:delText xml:space="preserve">dementia </w:delText>
        </w:r>
      </w:del>
      <w:r>
        <w:t xml:space="preserve">and other </w:t>
      </w:r>
      <w:del w:id="217" w:author="Luke McGuinness" w:date="2021-10-13T16:59:00Z">
        <w:r w:rsidR="00491F6E">
          <w:delText>dementia diagnosis.</w:delText>
        </w:r>
      </w:del>
      <w:ins w:id="218" w:author="Luke McGuinness" w:date="2021-10-13T16:59:00Z">
        <w:r>
          <w:t>dementias diagnoses.</w:t>
        </w:r>
      </w:ins>
      <w:r>
        <w:t xml:space="preserve"> The </w:t>
      </w:r>
      <w:del w:id="219" w:author="Luke McGuinness" w:date="2021-10-13T16:59:00Z">
        <w:r w:rsidR="00491F6E">
          <w:delText>effect</w:delText>
        </w:r>
      </w:del>
      <w:ins w:id="220" w:author="Luke McGuinness" w:date="2021-10-13T16:59:00Z">
        <w:r>
          <w:t>association</w:t>
        </w:r>
      </w:ins>
      <w:r>
        <w:t xml:space="preserve"> observed in each case was driven by the any statin subgroup, which included a substantial majority of participants. For the other drug classes, there was limited evidence of an a</w:t>
      </w:r>
      <w:r>
        <w:t xml:space="preserve">ssociation with any outcome, with two exceptions. Ezetimibe was associated with increased risk of vascular and other </w:t>
      </w:r>
      <w:del w:id="221" w:author="Luke McGuinness" w:date="2021-10-13T16:59:00Z">
        <w:r w:rsidR="00491F6E">
          <w:delText>dementia</w:delText>
        </w:r>
      </w:del>
      <w:ins w:id="222" w:author="Luke McGuinness" w:date="2021-10-13T16:59:00Z">
        <w:r>
          <w:t>dementias</w:t>
        </w:r>
      </w:ins>
      <w:r>
        <w:t>, while fibrates were associated with increased risk of all-cause dementia and probable Alzheimer’s disease.</w:t>
      </w:r>
    </w:p>
    <w:p w14:paraId="16185936" w14:textId="77777777" w:rsidR="00381D4B" w:rsidRDefault="00EE4C29">
      <w:pPr>
        <w:pStyle w:val="BodyText"/>
      </w:pPr>
      <w:r>
        <w:t> </w:t>
      </w:r>
    </w:p>
    <w:p w14:paraId="16185937" w14:textId="05E0842F" w:rsidR="00381D4B" w:rsidRDefault="00EE4C29">
      <w:pPr>
        <w:pStyle w:val="Heading2"/>
      </w:pPr>
      <w:bookmarkStart w:id="223" w:name="comparison-with-other-literature"/>
      <w:bookmarkEnd w:id="210"/>
      <w:r>
        <w:t xml:space="preserve">Comparison </w:t>
      </w:r>
      <w:del w:id="224" w:author="Luke McGuinness" w:date="2021-10-13T16:59:00Z">
        <w:r w:rsidR="00491F6E">
          <w:delText>to</w:delText>
        </w:r>
      </w:del>
      <w:ins w:id="225" w:author="Luke McGuinness" w:date="2021-10-13T16:59:00Z">
        <w:r>
          <w:t>with</w:t>
        </w:r>
      </w:ins>
      <w:r>
        <w:t xml:space="preserve"> oth</w:t>
      </w:r>
      <w:r>
        <w:t>er literature</w:t>
      </w:r>
    </w:p>
    <w:p w14:paraId="16185938" w14:textId="113BB5B3" w:rsidR="00381D4B" w:rsidRDefault="00EE4C29">
      <w:pPr>
        <w:pStyle w:val="FirstParagraph"/>
      </w:pPr>
      <w:r>
        <w:t>Much of the existing literature focuses on the association of statins alone with neurodegenerative outcomes, with other lipid-regulating agents being grouped as “non-statin cholesterol-lowering drugs</w:t>
      </w:r>
      <w:del w:id="226" w:author="Luke McGuinness" w:date="2021-10-13T16:59:00Z">
        <w:r w:rsidR="00491F6E">
          <w:delText>.”(</w:delText>
        </w:r>
      </w:del>
      <w:ins w:id="227" w:author="Luke McGuinness" w:date="2021-10-13T16:59:00Z">
        <w:r>
          <w:t>,”(</w:t>
        </w:r>
      </w:ins>
      <w:r>
        <w:t>8) echoing the distribution of participa</w:t>
      </w:r>
      <w:r>
        <w:t>nts in our analysis.</w:t>
      </w:r>
    </w:p>
    <w:p w14:paraId="16185939" w14:textId="77777777" w:rsidR="00381D4B" w:rsidRDefault="00EE4C29">
      <w:pPr>
        <w:pStyle w:val="BodyText"/>
      </w:pPr>
      <w:r>
        <w:t> </w:t>
      </w:r>
    </w:p>
    <w:p w14:paraId="1618593A" w14:textId="77777777" w:rsidR="00381D4B" w:rsidRDefault="00EE4C29">
      <w:pPr>
        <w:pStyle w:val="BodyText"/>
      </w:pPr>
      <w:r>
        <w:rPr>
          <w:b/>
          <w:bCs/>
        </w:rPr>
        <w:t>Statins and all-cause dementia</w:t>
      </w:r>
    </w:p>
    <w:p w14:paraId="1618593B" w14:textId="004635FE" w:rsidR="00381D4B" w:rsidRDefault="00EE4C29">
      <w:pPr>
        <w:pStyle w:val="BodyText"/>
      </w:pPr>
      <w:r>
        <w:t>A recent Cochrane Review identified two randomized trials comparing treatment with statins versus non-treatment for the prevention of dementia, only one of which presented information on the incidence o</w:t>
      </w:r>
      <w:r>
        <w:t>f dementia.(28) This study (Heart Protection Study) showed no effect of treatment with simvastatin on all-cause dementia risk (OR: 1.00, 95%CI:0.61-1.65),(29) but concerns were raised over the diagnostic criteria used. A meta-analysis of 30 observational s</w:t>
      </w:r>
      <w:r>
        <w:t>tudies found a reduced risk of all-cause dementia was associated with statin treatment (RR 0.83, 95%CI: 0.79–0.87).(30) This conflicts with the findings of our analysis, where statin use was associated with an increased risk of all-cause dementia (HR:1.17,</w:t>
      </w:r>
      <w:r>
        <w:t xml:space="preserve"> 95%CI:1.14-1.19). </w:t>
      </w:r>
      <w:del w:id="228" w:author="Luke McGuinness" w:date="2021-10-13T16:59:00Z">
        <w:r w:rsidR="00491F6E">
          <w:delText>However, some</w:delText>
        </w:r>
      </w:del>
      <w:ins w:id="229" w:author="Luke McGuinness" w:date="2021-10-13T16:59:00Z">
        <w:r>
          <w:t>Some</w:t>
        </w:r>
      </w:ins>
      <w:r>
        <w:t xml:space="preserve"> of the included studies in the meta-analysis specifically exclude vascular dementia from the definition of all-cause dementia,(31) which may limit the ability for comparison with </w:t>
      </w:r>
      <w:del w:id="230" w:author="Luke McGuinness" w:date="2021-10-13T16:59:00Z">
        <w:r w:rsidR="00491F6E">
          <w:delText>the results of this analysis</w:delText>
        </w:r>
      </w:del>
      <w:ins w:id="231" w:author="Luke McGuinness" w:date="2021-10-13T16:59:00Z">
        <w:r>
          <w:t>our findings for the all-cause dementia outcome</w:t>
        </w:r>
      </w:ins>
      <w:r>
        <w:t>.</w:t>
      </w:r>
    </w:p>
    <w:p w14:paraId="1618593C" w14:textId="5FC84E56" w:rsidR="00381D4B" w:rsidRDefault="00EE4C29">
      <w:pPr>
        <w:pStyle w:val="BodyText"/>
      </w:pPr>
      <w:r>
        <w:t>Addi</w:t>
      </w:r>
      <w:r>
        <w:t>tionally, a previous analysis of the THIN EHR database using a propensity</w:t>
      </w:r>
      <w:ins w:id="232" w:author="Luke McGuinness" w:date="2021-10-13T16:59:00Z">
        <w:r>
          <w:t>-</w:t>
        </w:r>
      </w:ins>
      <w:r>
        <w:t xml:space="preserve">score </w:t>
      </w:r>
      <w:del w:id="233" w:author="Luke McGuinness" w:date="2021-10-13T16:59:00Z">
        <w:r w:rsidR="00491F6E">
          <w:delText>matching</w:delText>
        </w:r>
      </w:del>
      <w:ins w:id="234" w:author="Luke McGuinness" w:date="2021-10-13T16:59:00Z">
        <w:r>
          <w:t>matched</w:t>
        </w:r>
      </w:ins>
      <w:r>
        <w:t xml:space="preserve"> analysis found a protective effect of statins on all-cause dementia (HR:0.81, 95%CI:0.69-0.96</w:t>
      </w:r>
      <w:del w:id="235" w:author="Luke McGuinness" w:date="2021-10-13T16:59:00Z">
        <w:r w:rsidR="00491F6E">
          <w:delText>),(</w:delText>
        </w:r>
      </w:del>
      <w:ins w:id="236" w:author="Luke McGuinness" w:date="2021-10-13T16:59:00Z">
        <w:r>
          <w:t>)(</w:t>
        </w:r>
      </w:ins>
      <w:r>
        <w:t xml:space="preserve">32). Differences in </w:t>
      </w:r>
      <w:ins w:id="237" w:author="Luke McGuinness" w:date="2021-10-13T16:59:00Z">
        <w:r>
          <w:t xml:space="preserve">the code-lists used to define </w:t>
        </w:r>
      </w:ins>
      <w:r>
        <w:t xml:space="preserve">dementia </w:t>
      </w:r>
      <w:del w:id="238" w:author="Luke McGuinness" w:date="2021-10-13T16:59:00Z">
        <w:r w:rsidR="00491F6E">
          <w:delText>coding over time</w:delText>
        </w:r>
      </w:del>
      <w:ins w:id="239" w:author="Luke McGuinness" w:date="2021-10-13T16:59:00Z">
        <w:r>
          <w:t>outcomes</w:t>
        </w:r>
      </w:ins>
      <w:r>
        <w:t>, in a</w:t>
      </w:r>
      <w:r>
        <w:t xml:space="preserve">ddition </w:t>
      </w:r>
      <w:del w:id="240" w:author="Luke McGuinness" w:date="2021-10-13T16:59:00Z">
        <w:r w:rsidR="00491F6E">
          <w:delText xml:space="preserve">to a different set of covariates </w:delText>
        </w:r>
      </w:del>
      <w:ins w:id="241" w:author="Luke McGuinness" w:date="2021-10-13T16:59:00Z">
        <w:r>
          <w:t xml:space="preserve">an analytical approach that </w:t>
        </w:r>
      </w:ins>
      <w:r>
        <w:t xml:space="preserve">adjusted for </w:t>
      </w:r>
      <w:del w:id="242" w:author="Luke McGuinness" w:date="2021-10-13T16:59:00Z">
        <w:r w:rsidR="00491F6E">
          <w:delText>in</w:delText>
        </w:r>
      </w:del>
      <w:ins w:id="243" w:author="Luke McGuinness" w:date="2021-10-13T16:59:00Z">
        <w:r>
          <w:t>covariates defined after</w:t>
        </w:r>
      </w:ins>
      <w:r>
        <w:t xml:space="preserve"> the </w:t>
      </w:r>
      <w:del w:id="244" w:author="Luke McGuinness" w:date="2021-10-13T16:59:00Z">
        <w:r w:rsidR="00491F6E">
          <w:delText>analysis</w:delText>
        </w:r>
      </w:del>
      <w:ins w:id="245" w:author="Luke McGuinness" w:date="2021-10-13T16:59:00Z">
        <w:r>
          <w:t>index date</w:t>
        </w:r>
      </w:ins>
      <w:r>
        <w:t xml:space="preserve">, may go </w:t>
      </w:r>
      <w:del w:id="246" w:author="Luke McGuinness" w:date="2021-10-13T16:59:00Z">
        <w:r w:rsidR="00491F6E">
          <w:delText>someway</w:delText>
        </w:r>
      </w:del>
      <w:ins w:id="247" w:author="Luke McGuinness" w:date="2021-10-13T16:59:00Z">
        <w:r>
          <w:t>some way</w:t>
        </w:r>
      </w:ins>
      <w:r>
        <w:t xml:space="preserve"> to explaining the discrepancy.</w:t>
      </w:r>
    </w:p>
    <w:p w14:paraId="1618593D" w14:textId="77777777" w:rsidR="00381D4B" w:rsidRDefault="00EE4C29">
      <w:pPr>
        <w:pStyle w:val="BodyText"/>
      </w:pPr>
      <w:r>
        <w:t> </w:t>
      </w:r>
    </w:p>
    <w:p w14:paraId="1618593E" w14:textId="77777777" w:rsidR="00381D4B" w:rsidRDefault="00EE4C29">
      <w:pPr>
        <w:pStyle w:val="BodyText"/>
      </w:pPr>
      <w:r>
        <w:rPr>
          <w:b/>
          <w:bCs/>
        </w:rPr>
        <w:lastRenderedPageBreak/>
        <w:t>Statins and Alzheimer’s disease</w:t>
      </w:r>
    </w:p>
    <w:p w14:paraId="1618593F" w14:textId="227225F7" w:rsidR="00381D4B" w:rsidRDefault="00EE4C29">
      <w:pPr>
        <w:pStyle w:val="BodyText"/>
      </w:pPr>
      <w:r>
        <w:t>Our results are broadly in line with the findings of two distinct approaches examinin</w:t>
      </w:r>
      <w:r>
        <w:t>g the effect of statin treatment on subsequent Alzheimer’s disease. No randomized trials of statins for the prevention of Alzheimer’s disease have been reported, but a recent meta-analysis of 20 observational studies found statins were associated with a re</w:t>
      </w:r>
      <w:r>
        <w:t xml:space="preserve">duced risk of Alzheimer’s disease (RR 0.69, 95% CI 0.60–0.80) with stronger evidence than observed in our analysis.(30) </w:t>
      </w:r>
      <w:ins w:id="248" w:author="Luke McGuinness" w:date="2021-10-13T16:59:00Z">
        <w:r>
          <w:t>This review included case-control studies and analyses likely to be at risk of immortal time bias, which may account for the discrepancy</w:t>
        </w:r>
        <w:r>
          <w:t xml:space="preserve"> with our findings. </w:t>
        </w:r>
      </w:ins>
      <w:r>
        <w:t xml:space="preserve">Additionally, a recent Mendelian randomization study examining the effect of genetic inhibition of HMGCR on Alzheimer’s disease (a genetic proxy for statin treatment) provided equivocal evidence (OR: 0.91, 95%CI: 0.63-1.31) but was </w:t>
      </w:r>
      <w:del w:id="249" w:author="Luke McGuinness" w:date="2021-10-13T16:59:00Z">
        <w:r w:rsidR="00491F6E">
          <w:delText>not inconsistent</w:delText>
        </w:r>
      </w:del>
      <w:ins w:id="250" w:author="Luke McGuinness" w:date="2021-10-13T16:59:00Z">
        <w:r>
          <w:t>cons</w:t>
        </w:r>
        <w:r>
          <w:t>istent</w:t>
        </w:r>
      </w:ins>
      <w:r>
        <w:t xml:space="preserve"> with our results.(33)</w:t>
      </w:r>
    </w:p>
    <w:p w14:paraId="16185940" w14:textId="109756D5" w:rsidR="00381D4B" w:rsidRDefault="00EE4C29">
      <w:pPr>
        <w:pStyle w:val="BodyText"/>
      </w:pPr>
      <w:r>
        <w:t xml:space="preserve">Our additional </w:t>
      </w:r>
      <w:del w:id="251" w:author="Luke McGuinness" w:date="2021-10-13T16:59:00Z">
        <w:r w:rsidR="00491F6E">
          <w:delText>analysis</w:delText>
        </w:r>
      </w:del>
      <w:ins w:id="252" w:author="Luke McGuinness" w:date="2021-10-13T16:59:00Z">
        <w:r>
          <w:t>analyses stratified by statin properties</w:t>
        </w:r>
      </w:ins>
      <w:r>
        <w:t xml:space="preserve"> found </w:t>
      </w:r>
      <w:del w:id="253" w:author="Luke McGuinness" w:date="2021-10-13T16:59:00Z">
        <w:r w:rsidR="00491F6E">
          <w:delText>no difference</w:delText>
        </w:r>
      </w:del>
      <w:ins w:id="254" w:author="Luke McGuinness" w:date="2021-10-13T16:59:00Z">
        <w:r>
          <w:t>little evidence of differences</w:t>
        </w:r>
      </w:ins>
      <w:r>
        <w:t xml:space="preserve"> in </w:t>
      </w:r>
      <w:del w:id="255" w:author="Luke McGuinness" w:date="2021-10-13T16:59:00Z">
        <w:r w:rsidR="00491F6E">
          <w:delText>effect between</w:delText>
        </w:r>
      </w:del>
      <w:ins w:id="256" w:author="Luke McGuinness" w:date="2021-10-13T16:59:00Z">
        <w:r>
          <w:t>associations of</w:t>
        </w:r>
      </w:ins>
      <w:r>
        <w:t xml:space="preserve"> lipophilic and hydrophilic statins </w:t>
      </w:r>
      <w:del w:id="257" w:author="Luke McGuinness" w:date="2021-10-13T16:59:00Z">
        <w:r w:rsidR="00491F6E">
          <w:delText>for the prevention</w:delText>
        </w:r>
      </w:del>
      <w:ins w:id="258" w:author="Luke McGuinness" w:date="2021-10-13T16:59:00Z">
        <w:r>
          <w:t>and incidence</w:t>
        </w:r>
      </w:ins>
      <w:r>
        <w:t xml:space="preserve"> of Alzheimer’s disease, consistent with a recent meta-analysis of </w:t>
      </w:r>
      <w:r>
        <w:t>observational studies.(6)</w:t>
      </w:r>
    </w:p>
    <w:p w14:paraId="16185941" w14:textId="77777777" w:rsidR="00381D4B" w:rsidRDefault="00EE4C29">
      <w:pPr>
        <w:pStyle w:val="BodyText"/>
      </w:pPr>
      <w:r>
        <w:t> </w:t>
      </w:r>
    </w:p>
    <w:p w14:paraId="16185942" w14:textId="77777777" w:rsidR="00381D4B" w:rsidRDefault="00EE4C29">
      <w:pPr>
        <w:pStyle w:val="BodyText"/>
      </w:pPr>
      <w:r>
        <w:rPr>
          <w:b/>
          <w:bCs/>
        </w:rPr>
        <w:t>Statins and vascular/other dementia</w:t>
      </w:r>
    </w:p>
    <w:p w14:paraId="16185943" w14:textId="2C1D71C1" w:rsidR="00381D4B" w:rsidRDefault="00EE4C29">
      <w:pPr>
        <w:pStyle w:val="BodyText"/>
      </w:pPr>
      <w:r>
        <w:t xml:space="preserve">Far fewer studies have tested the association between lipid-regulating agents and vascular dementia or other </w:t>
      </w:r>
      <w:del w:id="259" w:author="Luke McGuinness" w:date="2021-10-13T16:59:00Z">
        <w:r w:rsidR="00491F6E">
          <w:delText>dementia</w:delText>
        </w:r>
      </w:del>
      <w:ins w:id="260" w:author="Luke McGuinness" w:date="2021-10-13T16:59:00Z">
        <w:r>
          <w:t>dementias</w:t>
        </w:r>
      </w:ins>
      <w:r>
        <w:t>. A recent review found four observational studies examining the associati</w:t>
      </w:r>
      <w:r>
        <w:t xml:space="preserve">on of statins and vascular dementia found limited evidence for an effect (RR:0.93, 95% CI 0.74–1.16).(30) This contrasts with the </w:t>
      </w:r>
      <w:del w:id="261" w:author="Luke McGuinness" w:date="2021-10-13T16:59:00Z">
        <w:r w:rsidR="00491F6E">
          <w:delText>increased effect</w:delText>
        </w:r>
      </w:del>
      <w:ins w:id="262" w:author="Luke McGuinness" w:date="2021-10-13T16:59:00Z">
        <w:r>
          <w:t>harmful association</w:t>
        </w:r>
      </w:ins>
      <w:r>
        <w:t xml:space="preserve"> found in our analysis (HR:1.81, 95%CI:1.73-1.89). </w:t>
      </w:r>
      <w:del w:id="263" w:author="Luke McGuinness" w:date="2021-10-13T16:59:00Z">
        <w:r w:rsidR="00491F6E">
          <w:delText>An additional analysis found that</w:delText>
        </w:r>
      </w:del>
      <w:ins w:id="264" w:author="Luke McGuinness" w:date="2021-10-13T16:59:00Z">
        <w:r>
          <w:t>When stratifying by lipid properties,</w:t>
        </w:r>
      </w:ins>
      <w:r>
        <w:t xml:space="preserve"> lipophilic statins</w:t>
      </w:r>
      <w:r>
        <w:t xml:space="preserve"> were more harmful than hydrophilic statins in vascular dementia, potentially due to their ability to cross the blood brain barrier.</w:t>
      </w:r>
    </w:p>
    <w:p w14:paraId="16185944" w14:textId="77777777" w:rsidR="00381D4B" w:rsidRDefault="00EE4C29">
      <w:pPr>
        <w:pStyle w:val="BodyText"/>
      </w:pPr>
      <w:r>
        <w:t> </w:t>
      </w:r>
    </w:p>
    <w:p w14:paraId="16185945" w14:textId="77777777" w:rsidR="00381D4B" w:rsidRDefault="00EE4C29">
      <w:pPr>
        <w:pStyle w:val="BodyText"/>
      </w:pPr>
      <w:r>
        <w:rPr>
          <w:b/>
          <w:bCs/>
        </w:rPr>
        <w:t>Other drug classes</w:t>
      </w:r>
    </w:p>
    <w:p w14:paraId="16185946" w14:textId="76A8AFB4" w:rsidR="00381D4B" w:rsidRDefault="00EE4C29">
      <w:pPr>
        <w:pStyle w:val="BodyText"/>
      </w:pPr>
      <w:r>
        <w:t xml:space="preserve">Apart from statins, few studies examining a lipid-regulating agent have been reported. One of the few classes for which </w:t>
      </w:r>
      <w:del w:id="265" w:author="Luke McGuinness" w:date="2021-10-13T16:59:00Z">
        <w:r w:rsidR="00491F6E">
          <w:delText>data</w:delText>
        </w:r>
      </w:del>
      <w:ins w:id="266" w:author="Luke McGuinness" w:date="2021-10-13T16:59:00Z">
        <w:r>
          <w:t>a previous analysis</w:t>
        </w:r>
      </w:ins>
      <w:r>
        <w:t xml:space="preserve"> was available were fibrates, </w:t>
      </w:r>
      <w:del w:id="267" w:author="Luke McGuinness" w:date="2021-10-13T16:59:00Z">
        <w:r w:rsidR="00491F6E">
          <w:delText>minimal</w:delText>
        </w:r>
      </w:del>
      <w:ins w:id="268" w:author="Luke McGuinness" w:date="2021-10-13T16:59:00Z">
        <w:r>
          <w:t>which found little</w:t>
        </w:r>
      </w:ins>
      <w:r>
        <w:t xml:space="preserve"> evidence of an </w:t>
      </w:r>
      <w:del w:id="269" w:author="Luke McGuinness" w:date="2021-10-13T16:59:00Z">
        <w:r w:rsidR="00491F6E">
          <w:delText>effect on</w:delText>
        </w:r>
      </w:del>
      <w:ins w:id="270" w:author="Luke McGuinness" w:date="2021-10-13T16:59:00Z">
        <w:r>
          <w:t>association with</w:t>
        </w:r>
      </w:ins>
      <w:r>
        <w:t xml:space="preserve"> all-cause dementia was identified,(8</w:t>
      </w:r>
      <w:r>
        <w:t xml:space="preserve">) inconsistent with our finding </w:t>
      </w:r>
      <w:del w:id="271" w:author="Luke McGuinness" w:date="2021-10-13T16:59:00Z">
        <w:r w:rsidR="00491F6E">
          <w:delText>of a small increase in</w:delText>
        </w:r>
      </w:del>
      <w:ins w:id="272" w:author="Luke McGuinness" w:date="2021-10-13T16:59:00Z">
        <w:r>
          <w:t>that patients prescribed fibrates had higher</w:t>
        </w:r>
      </w:ins>
      <w:r>
        <w:t xml:space="preserve"> all-cause dementia risk </w:t>
      </w:r>
      <w:del w:id="273" w:author="Luke McGuinness" w:date="2021-10-13T16:59:00Z">
        <w:r w:rsidR="00491F6E">
          <w:delText>in</w:delText>
        </w:r>
      </w:del>
      <w:ins w:id="274" w:author="Luke McGuinness" w:date="2021-10-13T16:59:00Z">
        <w:r>
          <w:t>than</w:t>
        </w:r>
      </w:ins>
      <w:r>
        <w:t xml:space="preserve"> those prescribed </w:t>
      </w:r>
      <w:del w:id="275" w:author="Luke McGuinness" w:date="2021-10-13T16:59:00Z">
        <w:r w:rsidR="00491F6E">
          <w:delText>a fibrate</w:delText>
        </w:r>
      </w:del>
      <w:ins w:id="276" w:author="Luke McGuinness" w:date="2021-10-13T16:59:00Z">
        <w:r>
          <w:t>other lipid lowering agents</w:t>
        </w:r>
      </w:ins>
      <w:r>
        <w:t>.</w:t>
      </w:r>
    </w:p>
    <w:p w14:paraId="16185947" w14:textId="505D8EFE" w:rsidR="00381D4B" w:rsidRDefault="00EE4C29">
      <w:pPr>
        <w:pStyle w:val="BodyText"/>
      </w:pPr>
      <w:r>
        <w:t xml:space="preserve">A previous Mendelian randomization study </w:t>
      </w:r>
      <w:del w:id="277" w:author="Luke McGuinness" w:date="2021-10-13T16:59:00Z">
        <w:r w:rsidR="00491F6E">
          <w:delText>provided an estimate of the effect of</w:delText>
        </w:r>
      </w:del>
      <w:ins w:id="278" w:author="Luke McGuinness" w:date="2021-10-13T16:59:00Z">
        <w:r>
          <w:t>found little evidence that genetic variants that proxy for</w:t>
        </w:r>
      </w:ins>
      <w:r>
        <w:t xml:space="preserve"> ezet</w:t>
      </w:r>
      <w:r>
        <w:t xml:space="preserve">imibe </w:t>
      </w:r>
      <w:del w:id="279" w:author="Luke McGuinness" w:date="2021-10-13T16:59:00Z">
        <w:r w:rsidR="00491F6E">
          <w:delText>on</w:delText>
        </w:r>
      </w:del>
      <w:ins w:id="280" w:author="Luke McGuinness" w:date="2021-10-13T16:59:00Z">
        <w:r>
          <w:t>affect risk of</w:t>
        </w:r>
      </w:ins>
      <w:r>
        <w:t xml:space="preserve"> Alzheimer’s disease (OR: 1.17, 95%CI: 0.73-1.87),(33) consistent with </w:t>
      </w:r>
      <w:del w:id="281" w:author="Luke McGuinness" w:date="2021-10-13T16:59:00Z">
        <w:r w:rsidR="00491F6E">
          <w:delText xml:space="preserve">the finding from </w:delText>
        </w:r>
      </w:del>
      <w:r>
        <w:t xml:space="preserve">our </w:t>
      </w:r>
      <w:del w:id="282" w:author="Luke McGuinness" w:date="2021-10-13T16:59:00Z">
        <w:r w:rsidR="00491F6E">
          <w:delText>analyses</w:delText>
        </w:r>
      </w:del>
      <w:ins w:id="283" w:author="Luke McGuinness" w:date="2021-10-13T16:59:00Z">
        <w:r>
          <w:t>findings</w:t>
        </w:r>
      </w:ins>
      <w:r>
        <w:t>. To our knowledge, there is no previous study of the effect of preventative treatment with ezetimibe on risk of vascular dementia</w:t>
      </w:r>
      <w:del w:id="284" w:author="Luke McGuinness" w:date="2021-10-13T16:59:00Z">
        <w:r w:rsidR="00491F6E">
          <w:delText>, and so we cannot compare our unexpected finding for that comparison</w:delText>
        </w:r>
      </w:del>
      <w:r>
        <w:t>.</w:t>
      </w:r>
    </w:p>
    <w:p w14:paraId="16185948" w14:textId="77777777" w:rsidR="00381D4B" w:rsidRDefault="00EE4C29">
      <w:pPr>
        <w:pStyle w:val="BodyText"/>
      </w:pPr>
      <w:r>
        <w:t> </w:t>
      </w:r>
    </w:p>
    <w:p w14:paraId="16185949" w14:textId="30439518" w:rsidR="00381D4B" w:rsidRDefault="00EE4C29">
      <w:pPr>
        <w:pStyle w:val="Heading2"/>
      </w:pPr>
      <w:bookmarkStart w:id="285" w:name="strengths-and-limitations"/>
      <w:bookmarkEnd w:id="223"/>
      <w:r>
        <w:lastRenderedPageBreak/>
        <w:t xml:space="preserve">Strengths and </w:t>
      </w:r>
      <w:del w:id="286" w:author="Luke McGuinness" w:date="2021-10-13T16:59:00Z">
        <w:r w:rsidR="00491F6E">
          <w:delText>Limitations</w:delText>
        </w:r>
      </w:del>
      <w:ins w:id="287" w:author="Luke McGuinness" w:date="2021-10-13T16:59:00Z">
        <w:r>
          <w:t>limit</w:t>
        </w:r>
        <w:r>
          <w:t>ations</w:t>
        </w:r>
      </w:ins>
    </w:p>
    <w:p w14:paraId="1618594A" w14:textId="77777777" w:rsidR="00381D4B" w:rsidRDefault="00EE4C29">
      <w:pPr>
        <w:pStyle w:val="FirstParagraph"/>
      </w:pPr>
      <w:r>
        <w:t>A major strength of our analysis is the size of the included cohort and the length of follow-up that the use of electronic health records allowed. In addition, we followed users and non-users from a common index date, using a time-updating treatment</w:t>
      </w:r>
      <w:r>
        <w:t xml:space="preserve"> indicator to correctly assign time-at-risk to the exposed and unexposed groups.</w:t>
      </w:r>
    </w:p>
    <w:p w14:paraId="2BBB85FF" w14:textId="77777777" w:rsidR="00491F6E" w:rsidRDefault="00EE4C29" w:rsidP="00491F6E">
      <w:pPr>
        <w:pStyle w:val="BodyText"/>
        <w:rPr>
          <w:del w:id="288" w:author="Luke McGuinness" w:date="2021-10-13T16:59:00Z"/>
        </w:rPr>
      </w:pPr>
      <w:r>
        <w:t xml:space="preserve">However, the findings of our analysis are subject to several limitations. </w:t>
      </w:r>
      <w:del w:id="289" w:author="Luke McGuinness" w:date="2021-10-13T16:59:00Z">
        <w:r w:rsidR="00491F6E">
          <w:delText>There was a possibility of differential outcome misclassification based on the exposure, as we cannot exclude the possibility that for people with memory complaints, a diagnosis of vascular dementia might be made more frequently than Alzheimer’s disease if their medical records contain prescriptions for lipid-regulating agents.</w:delText>
        </w:r>
      </w:del>
    </w:p>
    <w:p w14:paraId="54105E07" w14:textId="77777777" w:rsidR="00491F6E" w:rsidRDefault="00491F6E" w:rsidP="00491F6E">
      <w:pPr>
        <w:pStyle w:val="BodyText"/>
        <w:rPr>
          <w:del w:id="290" w:author="Luke McGuinness" w:date="2021-10-13T16:59:00Z"/>
        </w:rPr>
      </w:pPr>
      <w:del w:id="291" w:author="Luke McGuinness" w:date="2021-10-13T16:59:00Z">
        <w:r>
          <w:delText>Further, there is a potential for non-differential misclassification of the outcome based on the use of electronic health records to identify dementia cases.(34,35)</w:delText>
        </w:r>
      </w:del>
    </w:p>
    <w:p w14:paraId="1618594B" w14:textId="13D0F8D4" w:rsidR="00381D4B" w:rsidRDefault="00491F6E">
      <w:pPr>
        <w:pStyle w:val="BodyText"/>
      </w:pPr>
      <w:del w:id="292" w:author="Luke McGuinness" w:date="2021-10-13T16:59:00Z">
        <w:r>
          <w:delText>Our study is likely to be subject to confounding</w:delText>
        </w:r>
      </w:del>
      <w:ins w:id="293" w:author="Luke McGuinness" w:date="2021-10-13T16:59:00Z">
        <w:r w:rsidR="00EE4C29">
          <w:t>Confounding</w:t>
        </w:r>
      </w:ins>
      <w:r w:rsidR="00EE4C29">
        <w:t xml:space="preserve"> by indication</w:t>
      </w:r>
      <w:del w:id="294" w:author="Luke McGuinness" w:date="2021-10-13T16:59:00Z">
        <w:r>
          <w:delText>, which</w:delText>
        </w:r>
      </w:del>
      <w:ins w:id="295" w:author="Luke McGuinness" w:date="2021-10-13T16:59:00Z">
        <w:r w:rsidR="00EE4C29">
          <w:t xml:space="preserve"> is a major bias in </w:t>
        </w:r>
        <w:proofErr w:type="spellStart"/>
        <w:r w:rsidR="00EE4C29">
          <w:t>pharmacoepidemiological</w:t>
        </w:r>
        <w:proofErr w:type="spellEnd"/>
        <w:r w:rsidR="00EE4C29">
          <w:t xml:space="preserve"> studies and</w:t>
        </w:r>
      </w:ins>
      <w:r w:rsidR="00EE4C29">
        <w:t xml:space="preserve"> could provide a pote</w:t>
      </w:r>
      <w:r w:rsidR="00EE4C29">
        <w:t xml:space="preserve">ntial explanation for the observed increased risk of vascular and other </w:t>
      </w:r>
      <w:del w:id="296" w:author="Luke McGuinness" w:date="2021-10-13T16:59:00Z">
        <w:r>
          <w:delText>dementia</w:delText>
        </w:r>
      </w:del>
      <w:ins w:id="297" w:author="Luke McGuinness" w:date="2021-10-13T16:59:00Z">
        <w:r w:rsidR="00EE4C29">
          <w:t>dementias</w:t>
        </w:r>
      </w:ins>
      <w:r w:rsidR="00EE4C29">
        <w:t xml:space="preserve"> with lipid regulating agent use.</w:t>
      </w:r>
      <w:ins w:id="298" w:author="Luke McGuinness" w:date="2021-10-13T16:59:00Z">
        <w:r w:rsidR="00EE4C29">
          <w:t xml:space="preserve"> Patients with vascular risk factors are more likely to receive a statin prescription and also to be diagnosed with vascular dementia.</w:t>
        </w:r>
      </w:ins>
      <w:r w:rsidR="00EE4C29">
        <w:t xml:space="preserve"> Support</w:t>
      </w:r>
      <w:r w:rsidR="00EE4C29">
        <w:t xml:space="preserve">ing evidence for this interpretation comes from a variety of sources, including the results of the control outcome analyses. </w:t>
      </w:r>
      <w:del w:id="299" w:author="Luke McGuinness" w:date="2021-10-13T16:59:00Z">
        <w:r>
          <w:delText xml:space="preserve">The slight harmful effect for the backpain outcome is substantially smaller than that observed </w:delText>
        </w:r>
      </w:del>
      <w:ins w:id="300" w:author="Luke McGuinness" w:date="2021-10-13T16:59:00Z">
        <w:r w:rsidR="00EE4C29">
          <w:t xml:space="preserve">This would explain the increased risk </w:t>
        </w:r>
      </w:ins>
      <w:r w:rsidR="00EE4C29">
        <w:t xml:space="preserve">for the ischaemic heart disease outcome, </w:t>
      </w:r>
      <w:ins w:id="301" w:author="Luke McGuinness" w:date="2021-10-13T16:59:00Z">
        <w:r w:rsidR="00EE4C29">
          <w:t>for which statins are known to be protective, whilst</w:t>
        </w:r>
        <w:r w:rsidR="00EE4C29">
          <w:t xml:space="preserve"> almost no association was observed with the backpain outcome, </w:t>
        </w:r>
      </w:ins>
      <w:r w:rsidR="00EE4C29">
        <w:t xml:space="preserve">indicating that </w:t>
      </w:r>
      <w:del w:id="302" w:author="Luke McGuinness" w:date="2021-10-13T16:59:00Z">
        <w:r>
          <w:delText>the majority</w:delText>
        </w:r>
      </w:del>
      <w:ins w:id="303" w:author="Luke McGuinness" w:date="2021-10-13T16:59:00Z">
        <w:r w:rsidR="00EE4C29">
          <w:t>most</w:t>
        </w:r>
      </w:ins>
      <w:r w:rsidR="00EE4C29">
        <w:t xml:space="preserve"> of the uncontrolled confounding is likely</w:t>
      </w:r>
      <w:ins w:id="304" w:author="Luke McGuinness" w:date="2021-10-13T16:59:00Z">
        <w:r w:rsidR="00EE4C29">
          <w:t xml:space="preserve"> to be</w:t>
        </w:r>
      </w:ins>
      <w:r w:rsidR="00EE4C29">
        <w:t xml:space="preserve"> related to vascular factors. Additionally, we obtained the expected harmful result for Type 2 diabetes, where statins’ mecha</w:t>
      </w:r>
      <w:r w:rsidR="00EE4C29">
        <w:t>nism of action on this outcome is unlikely to be vascular.(26,</w:t>
      </w:r>
      <w:del w:id="305" w:author="Luke McGuinness" w:date="2021-10-13T16:59:00Z">
        <w:r>
          <w:delText>36</w:delText>
        </w:r>
      </w:del>
      <w:ins w:id="306" w:author="Luke McGuinness" w:date="2021-10-13T16:59:00Z">
        <w:r w:rsidR="00EE4C29">
          <w:t>34,35</w:t>
        </w:r>
      </w:ins>
      <w:r w:rsidR="00EE4C29">
        <w:t xml:space="preserve">) Further supporting evidence comes from the increasingly harmful </w:t>
      </w:r>
      <w:del w:id="307" w:author="Luke McGuinness" w:date="2021-10-13T16:59:00Z">
        <w:r>
          <w:delText>effect</w:delText>
        </w:r>
      </w:del>
      <w:ins w:id="308" w:author="Luke McGuinness" w:date="2021-10-13T16:59:00Z">
        <w:r w:rsidR="00EE4C29">
          <w:t>association observed</w:t>
        </w:r>
      </w:ins>
      <w:r w:rsidR="00EE4C29">
        <w:t xml:space="preserve"> when moving from the </w:t>
      </w:r>
      <w:del w:id="309" w:author="Luke McGuinness" w:date="2021-10-13T16:59:00Z">
        <w:r>
          <w:delText>Probable/Possible</w:delText>
        </w:r>
      </w:del>
      <w:ins w:id="310" w:author="Luke McGuinness" w:date="2021-10-13T16:59:00Z">
        <w:r w:rsidR="00EE4C29">
          <w:t>probable and possible</w:t>
        </w:r>
      </w:ins>
      <w:r w:rsidR="00EE4C29">
        <w:t xml:space="preserve"> Alzheimer’s disease </w:t>
      </w:r>
      <w:ins w:id="311" w:author="Luke McGuinness" w:date="2021-10-13T16:59:00Z">
        <w:r w:rsidR="00EE4C29">
          <w:t xml:space="preserve">outcome </w:t>
        </w:r>
      </w:ins>
      <w:r w:rsidR="00EE4C29">
        <w:t xml:space="preserve">to </w:t>
      </w:r>
      <w:ins w:id="312" w:author="Luke McGuinness" w:date="2021-10-13T16:59:00Z">
        <w:r w:rsidR="00EE4C29">
          <w:t xml:space="preserve">the </w:t>
        </w:r>
      </w:ins>
      <w:r w:rsidR="00EE4C29">
        <w:t xml:space="preserve">other </w:t>
      </w:r>
      <w:del w:id="313" w:author="Luke McGuinness" w:date="2021-10-13T16:59:00Z">
        <w:r>
          <w:delText>dementia</w:delText>
        </w:r>
      </w:del>
      <w:ins w:id="314" w:author="Luke McGuinness" w:date="2021-10-13T16:59:00Z">
        <w:r w:rsidR="00EE4C29">
          <w:t>dementias outcome,</w:t>
        </w:r>
        <w:r w:rsidR="00EE4C29">
          <w:t xml:space="preserve"> and finally</w:t>
        </w:r>
      </w:ins>
      <w:r w:rsidR="00EE4C29">
        <w:t xml:space="preserve"> to </w:t>
      </w:r>
      <w:ins w:id="315" w:author="Luke McGuinness" w:date="2021-10-13T16:59:00Z">
        <w:r w:rsidR="00EE4C29">
          <w:t xml:space="preserve">the </w:t>
        </w:r>
      </w:ins>
      <w:r w:rsidR="00EE4C29">
        <w:t>vascular dementia outcomes</w:t>
      </w:r>
      <w:del w:id="316" w:author="Luke McGuinness" w:date="2021-10-13T16:59:00Z">
        <w:r>
          <w:delText>, indicating</w:delText>
        </w:r>
      </w:del>
      <w:ins w:id="317" w:author="Luke McGuinness" w:date="2021-10-13T16:59:00Z">
        <w:r w:rsidR="00EE4C29">
          <w:t>. This pattern suggests</w:t>
        </w:r>
      </w:ins>
      <w:r w:rsidR="00EE4C29">
        <w:t xml:space="preserve"> that </w:t>
      </w:r>
      <w:ins w:id="318" w:author="Luke McGuinness" w:date="2021-10-13T16:59:00Z">
        <w:r w:rsidR="00EE4C29">
          <w:t xml:space="preserve">the strength of the residual </w:t>
        </w:r>
      </w:ins>
      <w:r w:rsidR="00EE4C29">
        <w:t xml:space="preserve">confounding by indication </w:t>
      </w:r>
      <w:del w:id="319" w:author="Luke McGuinness" w:date="2021-10-13T16:59:00Z">
        <w:r>
          <w:delText xml:space="preserve">likely </w:delText>
        </w:r>
      </w:del>
      <w:r w:rsidR="00EE4C29">
        <w:t xml:space="preserve">increases as the proportion of cases with a vascular component </w:t>
      </w:r>
      <w:ins w:id="320" w:author="Luke McGuinness" w:date="2021-10-13T16:59:00Z">
        <w:r w:rsidR="00EE4C29">
          <w:t xml:space="preserve">in an outcome definition </w:t>
        </w:r>
      </w:ins>
      <w:r w:rsidR="00EE4C29">
        <w:t>increases. A review of other available</w:t>
      </w:r>
      <w:r w:rsidR="00EE4C29">
        <w:t xml:space="preserve"> literature suggests that this observation (a harmful effect of lipid regulating agents on vascular-related outcome due to confounding by indication) is not unusual. Using a conventional epidemiological technique, a previous analysis also found an increase</w:t>
      </w:r>
      <w:r w:rsidR="00EE4C29">
        <w:t>d risk of coronary heart disease (analogous to the ischaemic heart disease outcome used in our analysis) in those taking statins (HR: 1.31, 95%CI: 1.04-1.66).(</w:t>
      </w:r>
      <w:del w:id="321" w:author="Luke McGuinness" w:date="2021-10-13T16:59:00Z">
        <w:r>
          <w:delText>37) Following control</w:delText>
        </w:r>
      </w:del>
      <w:ins w:id="322" w:author="Luke McGuinness" w:date="2021-10-13T16:59:00Z">
        <w:r w:rsidR="00EE4C29">
          <w:t>36) Control</w:t>
        </w:r>
      </w:ins>
      <w:r w:rsidR="00EE4C29">
        <w:t xml:space="preserve"> for confounding by indication in that study through </w:t>
      </w:r>
      <w:ins w:id="323" w:author="Luke McGuinness" w:date="2021-10-13T16:59:00Z">
        <w:r w:rsidR="00EE4C29">
          <w:t xml:space="preserve">the </w:t>
        </w:r>
      </w:ins>
      <w:r w:rsidR="00EE4C29">
        <w:t>use of a trial emulation anal</w:t>
      </w:r>
      <w:r w:rsidR="00EE4C29">
        <w:t>ysis</w:t>
      </w:r>
      <w:del w:id="324" w:author="Luke McGuinness" w:date="2021-10-13T16:59:00Z">
        <w:r>
          <w:delText>, the expected protective effect</w:delText>
        </w:r>
      </w:del>
      <w:ins w:id="325" w:author="Luke McGuinness" w:date="2021-10-13T16:59:00Z">
        <w:r w:rsidR="00EE4C29">
          <w:t xml:space="preserve"> gave an estimate</w:t>
        </w:r>
      </w:ins>
      <w:r w:rsidR="00EE4C29">
        <w:t xml:space="preserve"> of </w:t>
      </w:r>
      <w:del w:id="326" w:author="Luke McGuinness" w:date="2021-10-13T16:59:00Z">
        <w:r>
          <w:delText>statins was</w:delText>
        </w:r>
      </w:del>
      <w:ins w:id="327" w:author="Luke McGuinness" w:date="2021-10-13T16:59:00Z">
        <w:r w:rsidR="00EE4C29">
          <w:t>0.89 (95%CI: 0.73-1.09), a comparable though less precise estimate to that</w:t>
        </w:r>
      </w:ins>
      <w:r w:rsidR="00EE4C29">
        <w:t xml:space="preserve"> observed</w:t>
      </w:r>
      <w:del w:id="328" w:author="Luke McGuinness" w:date="2021-10-13T16:59:00Z">
        <w:r>
          <w:delText>.</w:delText>
        </w:r>
      </w:del>
      <w:ins w:id="329" w:author="Luke McGuinness" w:date="2021-10-13T16:59:00Z">
        <w:r w:rsidR="00EE4C29">
          <w:t xml:space="preserve"> in RCTs of statin use (0.73, 95%CI: 0.67-0.80).(37)</w:t>
        </w:r>
      </w:ins>
    </w:p>
    <w:p w14:paraId="1618594C" w14:textId="52E6907E" w:rsidR="00381D4B" w:rsidRDefault="00491F6E">
      <w:pPr>
        <w:pStyle w:val="BodyText"/>
        <w:rPr>
          <w:ins w:id="330" w:author="Luke McGuinness" w:date="2021-10-13T16:59:00Z"/>
        </w:rPr>
      </w:pPr>
      <w:del w:id="331" w:author="Luke McGuinness" w:date="2021-10-13T16:59:00Z">
        <w:r>
          <w:delText>Finally, there is also the potential for reverse causation in this analysis.</w:delText>
        </w:r>
      </w:del>
      <w:ins w:id="332" w:author="Luke McGuinness" w:date="2021-10-13T16:59:00Z">
        <w:r w:rsidR="00EE4C29">
          <w:t>A secondary limitation is the potential for differential outcome misclassification based on the</w:t>
        </w:r>
        <w:r w:rsidR="00EE4C29">
          <w:t xml:space="preserve"> exposure, as we cannot exclude the possibility that for people with memory complaints, a diagnosis of vascular dementia might be made more frequently than Alzheimer’s disease if their </w:t>
        </w:r>
        <w:r w:rsidR="00EE4C29">
          <w:lastRenderedPageBreak/>
          <w:t>medical records contain prescriptions for lipid-regulating agents. Furt</w:t>
        </w:r>
        <w:r w:rsidR="00EE4C29">
          <w:t>her, there is also the potential for non-differential misclassification of the outcome, based on the use of electronic health records to identify dementia cases.(38,39)</w:t>
        </w:r>
      </w:ins>
    </w:p>
    <w:p w14:paraId="1618594D" w14:textId="77777777" w:rsidR="00381D4B" w:rsidRDefault="00EE4C29">
      <w:pPr>
        <w:pStyle w:val="BodyText"/>
        <w:rPr>
          <w:ins w:id="333" w:author="Luke McGuinness" w:date="2021-10-13T16:59:00Z"/>
        </w:rPr>
      </w:pPr>
      <w:ins w:id="334" w:author="Luke McGuinness" w:date="2021-10-13T16:59:00Z">
        <w:r>
          <w:t>A further limitation stems from uncontrolled confounding due to genetic factors. Number</w:t>
        </w:r>
        <w:r>
          <w:t xml:space="preserve"> of </w:t>
        </w:r>
        <w:proofErr w:type="spellStart"/>
        <w:r>
          <w:t>ApoE</w:t>
        </w:r>
        <w:proofErr w:type="spellEnd"/>
        <w:r>
          <w:t xml:space="preserve"> </w:t>
        </w:r>
      </w:ins>
      <m:oMath>
        <m:r>
          <w:ins w:id="335" w:author="Luke McGuinness" w:date="2021-10-13T16:59:00Z">
            <w:rPr>
              <w:rFonts w:ascii="Cambria Math" w:hAnsi="Cambria Math"/>
            </w:rPr>
            <m:t>ϵ</m:t>
          </w:ins>
        </m:r>
        <m:r>
          <w:ins w:id="336" w:author="Luke McGuinness" w:date="2021-10-13T16:59:00Z">
            <w:rPr>
              <w:rFonts w:ascii="Cambria Math" w:hAnsi="Cambria Math"/>
            </w:rPr>
            <m:t>4</m:t>
          </w:ins>
        </m:r>
      </m:oMath>
      <w:ins w:id="337" w:author="Luke McGuinness" w:date="2021-10-13T16:59:00Z">
        <w:r>
          <w:t xml:space="preserve"> alleles </w:t>
        </w:r>
        <w:proofErr w:type="gramStart"/>
        <w:r>
          <w:t>represents</w:t>
        </w:r>
        <w:proofErr w:type="gramEnd"/>
        <w:r>
          <w:t xml:space="preserve"> the strongest genetic risk factor for Alzheimer’s disease, but also substantially increases LDL-c levels,(40) potentially prompting treatment with a statin or other lipid regulating agent. We were unable to control for ApoE </w:t>
        </w:r>
        <w:r>
          <w:t xml:space="preserve">genotype in this analysis as we did not have access to genetic data on participants. As a result, any protective association between LRA use and the Alzheimer’s disease outcomes may be masked by residual negative confounding by </w:t>
        </w:r>
        <w:proofErr w:type="spellStart"/>
        <w:r>
          <w:t>ApoE</w:t>
        </w:r>
        <w:proofErr w:type="spellEnd"/>
        <w:r>
          <w:t>.</w:t>
        </w:r>
      </w:ins>
    </w:p>
    <w:p w14:paraId="1618594E" w14:textId="77777777" w:rsidR="00381D4B" w:rsidRDefault="00EE4C29">
      <w:pPr>
        <w:pStyle w:val="BodyText"/>
      </w:pPr>
      <w:ins w:id="338" w:author="Luke McGuinness" w:date="2021-10-13T16:59:00Z">
        <w:r>
          <w:t xml:space="preserve">Finally, as with many </w:t>
        </w:r>
        <w:r>
          <w:t>studies of dementia, there is a risk of reverse causation in our analysis.</w:t>
        </w:r>
      </w:ins>
      <w:r>
        <w:t xml:space="preserve"> Dementia and associated conditions have a long prodromal period, during which preclinical disease could cause indications for the prescription of a lipid-regulating agent.</w:t>
      </w:r>
    </w:p>
    <w:p w14:paraId="1618594F" w14:textId="77777777" w:rsidR="00381D4B" w:rsidRDefault="00EE4C29">
      <w:r>
        <w:br w:type="page"/>
      </w:r>
    </w:p>
    <w:p w14:paraId="16185950" w14:textId="77777777" w:rsidR="00381D4B" w:rsidRDefault="00EE4C29">
      <w:pPr>
        <w:pStyle w:val="Heading1"/>
      </w:pPr>
      <w:bookmarkStart w:id="339" w:name="conclusion"/>
      <w:bookmarkEnd w:id="209"/>
      <w:bookmarkEnd w:id="285"/>
      <w:r>
        <w:lastRenderedPageBreak/>
        <w:t>Conclusions</w:t>
      </w:r>
    </w:p>
    <w:p w14:paraId="16185951" w14:textId="3175D770" w:rsidR="00381D4B" w:rsidRDefault="00EE4C29">
      <w:pPr>
        <w:pStyle w:val="FirstParagraph"/>
      </w:pPr>
      <w:r>
        <w:t>We have provided new evidence on the association of lipid-regulating agent prescription</w:t>
      </w:r>
      <w:ins w:id="340" w:author="Luke McGuinness" w:date="2021-10-13T16:59:00Z">
        <w:r>
          <w:t>, predominantly statins,</w:t>
        </w:r>
      </w:ins>
      <w:r>
        <w:t xml:space="preserve"> with all-cause dementia, Alzheimer’s disease, vascular dementia, and other </w:t>
      </w:r>
      <w:del w:id="341" w:author="Luke McGuinness" w:date="2021-10-13T16:59:00Z">
        <w:r w:rsidR="00491F6E">
          <w:delText>dementia</w:delText>
        </w:r>
      </w:del>
      <w:ins w:id="342" w:author="Luke McGuinness" w:date="2021-10-13T16:59:00Z">
        <w:r>
          <w:t>dementias</w:t>
        </w:r>
      </w:ins>
      <w:r>
        <w:t xml:space="preserve">. We found limited evidence </w:t>
      </w:r>
      <w:del w:id="343" w:author="Luke McGuinness" w:date="2021-10-13T16:59:00Z">
        <w:r w:rsidR="00491F6E">
          <w:delText>to support the</w:delText>
        </w:r>
      </w:del>
      <w:ins w:id="344" w:author="Luke McGuinness" w:date="2021-10-13T16:59:00Z">
        <w:r>
          <w:t>that</w:t>
        </w:r>
      </w:ins>
      <w:r>
        <w:t xml:space="preserve"> use of lipid-re</w:t>
      </w:r>
      <w:r>
        <w:t xml:space="preserve">gulating agents </w:t>
      </w:r>
      <w:del w:id="345" w:author="Luke McGuinness" w:date="2021-10-13T16:59:00Z">
        <w:r w:rsidR="00491F6E">
          <w:delText>for the prevention</w:delText>
        </w:r>
      </w:del>
      <w:ins w:id="346" w:author="Luke McGuinness" w:date="2021-10-13T16:59:00Z">
        <w:r>
          <w:t>was associated with incidence</w:t>
        </w:r>
      </w:ins>
      <w:r>
        <w:t xml:space="preserve"> of probable or possible Alzheimer’s disease, but they were associated with an increased risk of all-cause, </w:t>
      </w:r>
      <w:proofErr w:type="gramStart"/>
      <w:r>
        <w:t>vascular</w:t>
      </w:r>
      <w:proofErr w:type="gramEnd"/>
      <w:r>
        <w:t xml:space="preserve"> and other dementias. </w:t>
      </w:r>
      <w:del w:id="347" w:author="Luke McGuinness" w:date="2021-10-13T16:59:00Z">
        <w:r w:rsidR="00491F6E">
          <w:delText>In all cases, the estimated associations were driven by those observed in the any statin subgroup, which comprised the majority of participants in our cohort</w:delText>
        </w:r>
      </w:del>
      <w:ins w:id="348" w:author="Luke McGuinness" w:date="2021-10-13T16:59:00Z">
        <w:r>
          <w:t>Despite our attempts to account for bias in our analysis, there is a stro</w:t>
        </w:r>
        <w:r>
          <w:t xml:space="preserve">ng potential for residual confounding, </w:t>
        </w:r>
        <w:proofErr w:type="gramStart"/>
        <w:r>
          <w:t>misclassification</w:t>
        </w:r>
        <w:proofErr w:type="gramEnd"/>
        <w:r>
          <w:t xml:space="preserve"> and reverse causation</w:t>
        </w:r>
      </w:ins>
      <w:r>
        <w:t>.</w:t>
      </w:r>
    </w:p>
    <w:p w14:paraId="16185952" w14:textId="2B7C725B" w:rsidR="00381D4B" w:rsidRDefault="00491F6E">
      <w:pPr>
        <w:pStyle w:val="BodyText"/>
      </w:pPr>
      <w:del w:id="349" w:author="Luke McGuinness" w:date="2021-10-13T16:59:00Z">
        <w:r>
          <w:delText>We have attempted</w:delText>
        </w:r>
      </w:del>
      <w:ins w:id="350" w:author="Luke McGuinness" w:date="2021-10-13T16:59:00Z">
        <w:r w:rsidR="00EE4C29">
          <w:t>This is likely</w:t>
        </w:r>
      </w:ins>
      <w:r w:rsidR="00EE4C29">
        <w:t xml:space="preserve"> to </w:t>
      </w:r>
      <w:del w:id="351" w:author="Luke McGuinness" w:date="2021-10-13T16:59:00Z">
        <w:r>
          <w:delText>account for important sources of bias in our analysis and provide a comparison with other available literature. However, there is a strong potential for unmeasured confounding, misclassification and reverse causation, which may relate to</w:delText>
        </w:r>
      </w:del>
      <w:ins w:id="352" w:author="Luke McGuinness" w:date="2021-10-13T16:59:00Z">
        <w:r w:rsidR="00EE4C29">
          <w:t>explain</w:t>
        </w:r>
      </w:ins>
      <w:r w:rsidR="00EE4C29">
        <w:t xml:space="preserve"> the unexpected increase in risk of vascular dementia associated with statin use. </w:t>
      </w:r>
      <w:del w:id="353" w:author="Luke McGuinness" w:date="2021-10-13T16:59:00Z">
        <w:r>
          <w:delText xml:space="preserve">Other analytical methods. </w:delText>
        </w:r>
      </w:del>
      <w:r w:rsidR="00EE4C29">
        <w:t xml:space="preserve">Future research should aim to address these </w:t>
      </w:r>
      <w:del w:id="354" w:author="Luke McGuinness" w:date="2021-10-13T16:59:00Z">
        <w:r>
          <w:delText xml:space="preserve">potential </w:delText>
        </w:r>
      </w:del>
      <w:r w:rsidR="00EE4C29">
        <w:t>biases</w:t>
      </w:r>
      <w:del w:id="355" w:author="Luke McGuinness" w:date="2021-10-13T16:59:00Z">
        <w:r>
          <w:delText>, potentially via</w:delText>
        </w:r>
      </w:del>
      <w:ins w:id="356" w:author="Luke McGuinness" w:date="2021-10-13T16:59:00Z">
        <w:r w:rsidR="00EE4C29">
          <w:t xml:space="preserve"> using newer method</w:t>
        </w:r>
        <w:r w:rsidR="00EE4C29">
          <w:t>s such as</w:t>
        </w:r>
      </w:ins>
      <w:r w:rsidR="00EE4C29">
        <w:t xml:space="preserve"> a trial emulation analysis.</w:t>
      </w:r>
    </w:p>
    <w:p w14:paraId="16185953" w14:textId="77777777" w:rsidR="00381D4B" w:rsidRDefault="00EE4C29">
      <w:r>
        <w:br w:type="page"/>
      </w:r>
    </w:p>
    <w:p w14:paraId="16185954" w14:textId="77777777" w:rsidR="00381D4B" w:rsidRDefault="00EE4C29">
      <w:pPr>
        <w:pStyle w:val="Heading1"/>
        <w:rPr>
          <w:ins w:id="357" w:author="Luke McGuinness" w:date="2021-10-13T16:59:00Z"/>
        </w:rPr>
      </w:pPr>
      <w:bookmarkStart w:id="358" w:name="declarations"/>
      <w:bookmarkEnd w:id="339"/>
      <w:ins w:id="359" w:author="Luke McGuinness" w:date="2021-10-13T16:59:00Z">
        <w:r>
          <w:lastRenderedPageBreak/>
          <w:t>Declarations</w:t>
        </w:r>
      </w:ins>
    </w:p>
    <w:p w14:paraId="16185955" w14:textId="77777777" w:rsidR="00381D4B" w:rsidRDefault="00EE4C29">
      <w:pPr>
        <w:pStyle w:val="FirstParagraph"/>
        <w:rPr>
          <w:ins w:id="360" w:author="Luke McGuinness" w:date="2021-10-13T16:59:00Z"/>
        </w:rPr>
      </w:pPr>
      <w:ins w:id="361" w:author="Luke McGuinness" w:date="2021-10-13T16:59:00Z">
        <w:r>
          <w:rPr>
            <w:b/>
            <w:bCs/>
          </w:rPr>
          <w:t>Ethics approval</w:t>
        </w:r>
      </w:ins>
    </w:p>
    <w:p w14:paraId="16185956" w14:textId="77777777" w:rsidR="00381D4B" w:rsidRDefault="00EE4C29">
      <w:pPr>
        <w:pStyle w:val="BodyText"/>
        <w:rPr>
          <w:ins w:id="362" w:author="Luke McGuinness" w:date="2021-10-13T16:59:00Z"/>
        </w:rPr>
      </w:pPr>
      <w:ins w:id="363" w:author="Luke McGuinness" w:date="2021-10-13T16:59:00Z">
        <w:r>
          <w:t>The protocol for this study was approved by the CPRD’s Independent Scientific Advisory Committee (ISAC 15_246R). This study did not directly involve patients, and so further ethical appro</w:t>
        </w:r>
        <w:r>
          <w:t>val was not required.</w:t>
        </w:r>
      </w:ins>
    </w:p>
    <w:p w14:paraId="16185957" w14:textId="77777777" w:rsidR="00381D4B" w:rsidRDefault="00EE4C29">
      <w:pPr>
        <w:pStyle w:val="BodyText"/>
        <w:rPr>
          <w:moveTo w:id="364" w:author="Luke McGuinness" w:date="2021-10-13T16:59:00Z"/>
        </w:rPr>
      </w:pPr>
      <w:moveToRangeStart w:id="365" w:author="Luke McGuinness" w:date="2021-10-13T16:59:00Z" w:name="move85036772"/>
      <w:moveTo w:id="366" w:author="Luke McGuinness" w:date="2021-10-13T16:59:00Z">
        <w:r>
          <w:t> </w:t>
        </w:r>
      </w:moveTo>
    </w:p>
    <w:p w14:paraId="36D804C6" w14:textId="77777777" w:rsidR="0099399C" w:rsidRDefault="00EE4C29">
      <w:pPr>
        <w:pStyle w:val="BodyText"/>
      </w:pPr>
      <w:moveTo w:id="367" w:author="Luke McGuinness" w:date="2021-10-13T16:59:00Z">
        <w:r>
          <w:rPr>
            <w:b/>
            <w:bCs/>
          </w:rPr>
          <w:t>Data/code availability</w:t>
        </w:r>
        <w:r>
          <w:t xml:space="preserve"> </w:t>
        </w:r>
      </w:moveTo>
      <w:moveToRangeEnd w:id="365"/>
    </w:p>
    <w:p w14:paraId="16185958" w14:textId="183BF906" w:rsidR="00381D4B" w:rsidRDefault="00EE4C29">
      <w:pPr>
        <w:pStyle w:val="BodyText"/>
        <w:rPr>
          <w:ins w:id="368" w:author="Luke McGuinness" w:date="2021-10-13T16:59:00Z"/>
        </w:rPr>
      </w:pPr>
      <w:moveToRangeStart w:id="369" w:author="Luke McGuinness" w:date="2021-10-13T16:59:00Z" w:name="move85036773"/>
      <w:moveTo w:id="370" w:author="Luke McGuinness" w:date="2021-10-13T16:59:00Z">
        <w:r>
          <w:t xml:space="preserve">This analysis used the CPRD-GOLD primary care dataset March 2016 snapshot (ISAC 15_246R), which is available upon application to the CPRD Independent Scientific Advisory Committee. </w:t>
        </w:r>
      </w:moveTo>
      <w:moveToRangeEnd w:id="369"/>
      <w:ins w:id="371" w:author="Luke McGuinness" w:date="2021-10-13T16:59:00Z">
        <w:r>
          <w:t>The code lists used to defin</w:t>
        </w:r>
        <w:r>
          <w:t>e the outcomes and covariates for this study, in addition to the cleaning and analysis scripts used to create the study cohort and perform the analyses, are available on GitHub (</w:t>
        </w:r>
        <w:r>
          <w:fldChar w:fldCharType="begin"/>
        </w:r>
        <w:r>
          <w:instrText xml:space="preserve"> HYPERLINK "https://github.com/mcguinlu/CPRD-LRA" \h </w:instrText>
        </w:r>
        <w:r>
          <w:fldChar w:fldCharType="separate"/>
        </w:r>
        <w:r>
          <w:rPr>
            <w:rStyle w:val="Hyperlink"/>
          </w:rPr>
          <w:t>https://github.com/mcg</w:t>
        </w:r>
        <w:r>
          <w:rPr>
            <w:rStyle w:val="Hyperlink"/>
          </w:rPr>
          <w:t>uinlu/CPRD-LRA</w:t>
        </w:r>
        <w:r>
          <w:rPr>
            <w:rStyle w:val="Hyperlink"/>
          </w:rPr>
          <w:fldChar w:fldCharType="end"/>
        </w:r>
        <w:r>
          <w:t xml:space="preserve">), and were archived at the time of publication on </w:t>
        </w:r>
        <w:proofErr w:type="spellStart"/>
        <w:r>
          <w:t>Zenodo</w:t>
        </w:r>
        <w:proofErr w:type="spellEnd"/>
        <w:r>
          <w:t xml:space="preserve"> (DOI: </w:t>
        </w:r>
        <w:r>
          <w:rPr>
            <w:b/>
            <w:bCs/>
          </w:rPr>
          <w:t>TBC</w:t>
        </w:r>
        <w:r>
          <w:t>).</w:t>
        </w:r>
      </w:ins>
    </w:p>
    <w:p w14:paraId="16185959" w14:textId="77777777" w:rsidR="00381D4B" w:rsidRDefault="00EE4C29">
      <w:pPr>
        <w:pStyle w:val="BodyText"/>
        <w:rPr>
          <w:ins w:id="372" w:author="Luke McGuinness" w:date="2021-10-13T16:59:00Z"/>
        </w:rPr>
      </w:pPr>
      <w:ins w:id="373" w:author="Luke McGuinness" w:date="2021-10-13T16:59:00Z">
        <w:r>
          <w:t> </w:t>
        </w:r>
      </w:ins>
    </w:p>
    <w:p w14:paraId="1618595A" w14:textId="77777777" w:rsidR="00381D4B" w:rsidRDefault="00EE4C29">
      <w:pPr>
        <w:pStyle w:val="BodyText"/>
        <w:rPr>
          <w:ins w:id="374" w:author="Luke McGuinness" w:date="2021-10-13T16:59:00Z"/>
        </w:rPr>
      </w:pPr>
      <w:ins w:id="375" w:author="Luke McGuinness" w:date="2021-10-13T16:59:00Z">
        <w:r>
          <w:rPr>
            <w:b/>
            <w:bCs/>
          </w:rPr>
          <w:t>Supplementary data</w:t>
        </w:r>
      </w:ins>
    </w:p>
    <w:p w14:paraId="1618595B" w14:textId="77777777" w:rsidR="00381D4B" w:rsidRDefault="00EE4C29">
      <w:pPr>
        <w:pStyle w:val="BodyText"/>
        <w:rPr>
          <w:ins w:id="376" w:author="Luke McGuinness" w:date="2021-10-13T16:59:00Z"/>
        </w:rPr>
      </w:pPr>
      <w:ins w:id="377" w:author="Luke McGuinness" w:date="2021-10-13T16:59:00Z">
        <w:r>
          <w:t>Supplementary data are available at IJE online.</w:t>
        </w:r>
      </w:ins>
    </w:p>
    <w:p w14:paraId="1618595C" w14:textId="77777777" w:rsidR="00381D4B" w:rsidRDefault="00EE4C29">
      <w:pPr>
        <w:pStyle w:val="BodyText"/>
        <w:rPr>
          <w:moveTo w:id="378" w:author="Luke McGuinness" w:date="2021-10-13T16:59:00Z"/>
        </w:rPr>
      </w:pPr>
      <w:moveToRangeStart w:id="379" w:author="Luke McGuinness" w:date="2021-10-13T16:59:00Z" w:name="move85036771"/>
      <w:moveTo w:id="380" w:author="Luke McGuinness" w:date="2021-10-13T16:59:00Z">
        <w:r>
          <w:t> </w:t>
        </w:r>
      </w:moveTo>
    </w:p>
    <w:p w14:paraId="1618595D" w14:textId="77777777" w:rsidR="00381D4B" w:rsidRDefault="00EE4C29">
      <w:pPr>
        <w:pStyle w:val="BodyText"/>
        <w:rPr>
          <w:moveTo w:id="381" w:author="Luke McGuinness" w:date="2021-10-13T16:59:00Z"/>
        </w:rPr>
      </w:pPr>
      <w:moveTo w:id="382" w:author="Luke McGuinness" w:date="2021-10-13T16:59:00Z">
        <w:r>
          <w:rPr>
            <w:b/>
            <w:bCs/>
          </w:rPr>
          <w:t>Sources of funding</w:t>
        </w:r>
      </w:moveTo>
    </w:p>
    <w:p w14:paraId="1618595E" w14:textId="77777777" w:rsidR="00381D4B" w:rsidRDefault="00EE4C29">
      <w:pPr>
        <w:pStyle w:val="BodyText"/>
        <w:rPr>
          <w:moveTo w:id="383" w:author="Luke McGuinness" w:date="2021-10-13T16:59:00Z"/>
        </w:rPr>
      </w:pPr>
      <w:moveTo w:id="384" w:author="Luke McGuinness" w:date="2021-10-13T16:59:00Z">
        <w:r>
          <w:t>LAM is supported by an NIHR Doctoral Research Fellowship (DRF-2018-11-ST2-048). JP</w:t>
        </w:r>
        <w:r>
          <w:t xml:space="preserve">TH, RMM and GDS are supported by the NIHR Biomedical Research Centre at University Hospitals Bristol and Weston NHS Foundation Trust and the University of Bristol. The views expressed are those of the author(s) and not necessarily those of the NIHR or the </w:t>
        </w:r>
        <w:r>
          <w:t>Department of Health and Social Care. YBS and JPTH are supported by the NIHR Applied Research Collaboration West (ARC West) at University Hospitals Bristol NHS Foundation Trust. LAM, VMW, NMD, RMM, JPTH and GDS are members of the MRC Integrative Epidemiolo</w:t>
        </w:r>
        <w:r>
          <w:t>gy Unit at the University of Bristol (MC_UU_00011/1, MC_UU_00011/4). JPTH is a National Institute for Health Research (NIHR) Senior Investigator (NF-SI-0617-10145). The views expressed in this article are those of the authors and do not necessarily represe</w:t>
        </w:r>
        <w:r>
          <w:t>nt those of the NHS, the NIHR, MRC, or the Department of Health and Social Care. NMD is supported by a Norwegian Research Council Grant number 295989.</w:t>
        </w:r>
      </w:moveTo>
    </w:p>
    <w:p w14:paraId="1618595F" w14:textId="77777777" w:rsidR="00381D4B" w:rsidRDefault="00EE4C29">
      <w:pPr>
        <w:pStyle w:val="BodyText"/>
        <w:rPr>
          <w:moveTo w:id="385" w:author="Luke McGuinness" w:date="2021-10-13T16:59:00Z"/>
        </w:rPr>
      </w:pPr>
      <w:moveTo w:id="386" w:author="Luke McGuinness" w:date="2021-10-13T16:59:00Z">
        <w:r>
          <w:t> </w:t>
        </w:r>
      </w:moveTo>
    </w:p>
    <w:p w14:paraId="216202F8" w14:textId="77777777" w:rsidR="00873272" w:rsidRDefault="00EE4C29">
      <w:pPr>
        <w:pStyle w:val="BodyText"/>
      </w:pPr>
      <w:moveToRangeStart w:id="387" w:author="Luke McGuinness" w:date="2021-10-13T16:59:00Z" w:name="move85036769"/>
      <w:moveToRangeEnd w:id="379"/>
      <w:moveTo w:id="388" w:author="Luke McGuinness" w:date="2021-10-13T16:59:00Z">
        <w:r>
          <w:rPr>
            <w:b/>
            <w:bCs/>
          </w:rPr>
          <w:t>Conflict of interest statement</w:t>
        </w:r>
        <w:r>
          <w:t xml:space="preserve"> </w:t>
        </w:r>
      </w:moveTo>
      <w:moveToRangeEnd w:id="387"/>
    </w:p>
    <w:p w14:paraId="16185960" w14:textId="5C617212" w:rsidR="00381D4B" w:rsidRDefault="00EE4C29">
      <w:pPr>
        <w:pStyle w:val="BodyText"/>
        <w:rPr>
          <w:moveTo w:id="389" w:author="Luke McGuinness" w:date="2021-10-13T16:59:00Z"/>
        </w:rPr>
      </w:pPr>
      <w:moveToRangeStart w:id="390" w:author="Luke McGuinness" w:date="2021-10-13T16:59:00Z" w:name="move85036770"/>
      <w:moveTo w:id="391" w:author="Luke McGuinness" w:date="2021-10-13T16:59:00Z">
        <w:r>
          <w:t>None declared.</w:t>
        </w:r>
      </w:moveTo>
    </w:p>
    <w:moveToRangeEnd w:id="390"/>
    <w:p w14:paraId="603BD570" w14:textId="77777777" w:rsidR="00491F6E" w:rsidRDefault="00491F6E" w:rsidP="00491F6E">
      <w:pPr>
        <w:pStyle w:val="Heading1"/>
        <w:numPr>
          <w:ilvl w:val="0"/>
          <w:numId w:val="10"/>
        </w:numPr>
        <w:ind w:left="0" w:hanging="567"/>
        <w:rPr>
          <w:del w:id="392" w:author="Luke McGuinness" w:date="2021-10-13T16:59:00Z"/>
        </w:rPr>
      </w:pPr>
      <w:del w:id="393" w:author="Luke McGuinness" w:date="2021-10-13T16:59:00Z">
        <w:r>
          <w:delText>Main table</w:delText>
        </w:r>
      </w:del>
    </w:p>
    <w:p w14:paraId="7278155B" w14:textId="77777777" w:rsidR="00250F85" w:rsidRDefault="00250F85" w:rsidP="00491F6E">
      <w:pPr>
        <w:pStyle w:val="TableCaption"/>
        <w:rPr>
          <w:del w:id="394" w:author="Luke McGuinness" w:date="2021-10-13T16:59:00Z"/>
        </w:rPr>
      </w:pPr>
    </w:p>
    <w:p w14:paraId="16185961" w14:textId="03D844F0" w:rsidR="00381D4B" w:rsidRDefault="00491F6E">
      <w:pPr>
        <w:rPr>
          <w:ins w:id="395" w:author="Luke McGuinness" w:date="2021-10-13T16:59:00Z"/>
        </w:rPr>
      </w:pPr>
      <w:del w:id="396" w:author="Luke McGuinness" w:date="2021-10-13T16:59:00Z">
        <w:r>
          <w:delText>Table 1</w:delText>
        </w:r>
      </w:del>
      <w:ins w:id="397" w:author="Luke McGuinness" w:date="2021-10-13T16:59:00Z">
        <w:r w:rsidR="00EE4C29">
          <w:br w:type="page"/>
        </w:r>
      </w:ins>
    </w:p>
    <w:p w14:paraId="16185962" w14:textId="77777777" w:rsidR="00381D4B" w:rsidRDefault="00EE4C29">
      <w:pPr>
        <w:pStyle w:val="Heading1"/>
        <w:rPr>
          <w:ins w:id="398" w:author="Luke McGuinness" w:date="2021-10-13T16:59:00Z"/>
        </w:rPr>
      </w:pPr>
      <w:bookmarkStart w:id="399" w:name="tables"/>
      <w:bookmarkEnd w:id="358"/>
      <w:ins w:id="400" w:author="Luke McGuinness" w:date="2021-10-13T16:59:00Z">
        <w:r>
          <w:lastRenderedPageBreak/>
          <w:t>Tables</w:t>
        </w:r>
      </w:ins>
    </w:p>
    <w:p w14:paraId="16185963" w14:textId="1E9670A9" w:rsidR="00381D4B" w:rsidRDefault="00EE4C29">
      <w:pPr>
        <w:pStyle w:val="TableCaption"/>
        <w:rPr>
          <w:ins w:id="401" w:author="Luke McGuinness" w:date="2021-10-13T16:59:00Z"/>
        </w:rPr>
      </w:pPr>
      <w:ins w:id="402" w:author="Luke McGuinness" w:date="2021-10-13T16:59:00Z">
        <w:r>
          <w:t xml:space="preserve">Table 1: </w:t>
        </w:r>
        <w:bookmarkStart w:id="403" w:name="tab:followUp-table"/>
        <w:r>
          <w:t xml:space="preserve">Summary of </w:t>
        </w:r>
        <w:r>
          <w:t>number of events</w:t>
        </w:r>
        <w:r w:rsidR="00AA595C">
          <w:t>, participant-time-at-risk and crude rates</w:t>
        </w:r>
        <w:r>
          <w:t xml:space="preserve"> by </w:t>
        </w:r>
        <w:bookmarkEnd w:id="403"/>
        <w:r w:rsidR="00B37CB7">
          <w:t>drug class</w:t>
        </w:r>
        <w:r w:rsidR="00AA595C">
          <w:t xml:space="preserve"> and dementia outcome.</w:t>
        </w:r>
      </w:ins>
    </w:p>
    <w:p w14:paraId="4B23C52E" w14:textId="77777777" w:rsidR="00CB5131" w:rsidRDefault="00CB5131">
      <w:pPr>
        <w:pStyle w:val="TableCaption"/>
        <w:rPr>
          <w:ins w:id="404" w:author="Luke McGuinness" w:date="2021-10-13T16:59:00Z"/>
        </w:rPr>
      </w:pPr>
    </w:p>
    <w:tbl>
      <w:tblPr>
        <w:tblW w:w="11800" w:type="dxa"/>
        <w:jc w:val="center"/>
        <w:tblLook w:val="0420" w:firstRow="1" w:lastRow="0" w:firstColumn="0" w:lastColumn="0" w:noHBand="0" w:noVBand="1"/>
      </w:tblPr>
      <w:tblGrid>
        <w:gridCol w:w="1130"/>
        <w:gridCol w:w="670"/>
        <w:gridCol w:w="901"/>
        <w:gridCol w:w="564"/>
        <w:gridCol w:w="670"/>
        <w:gridCol w:w="901"/>
        <w:gridCol w:w="564"/>
        <w:gridCol w:w="670"/>
        <w:gridCol w:w="901"/>
        <w:gridCol w:w="564"/>
        <w:gridCol w:w="670"/>
        <w:gridCol w:w="901"/>
        <w:gridCol w:w="564"/>
        <w:gridCol w:w="670"/>
        <w:gridCol w:w="901"/>
        <w:gridCol w:w="559"/>
      </w:tblGrid>
      <w:tr w:rsidR="0099399C" w:rsidRPr="00CB5131" w14:paraId="1618596A" w14:textId="77777777" w:rsidTr="006821AC">
        <w:trPr>
          <w:cantSplit/>
          <w:trHeight w:val="254"/>
          <w:tblHeader/>
          <w:jc w:val="center"/>
          <w:ins w:id="405" w:author="Luke McGuinness" w:date="2021-10-13T16:59:00Z"/>
        </w:trPr>
        <w:tc>
          <w:tcPr>
            <w:tcW w:w="1504" w:type="dxa"/>
            <w:vMerge w:val="restart"/>
            <w:tcBorders>
              <w:top w:val="single" w:sz="4" w:space="0" w:color="auto"/>
              <w:left w:val="single" w:sz="4" w:space="0" w:color="auto"/>
              <w:bottom w:val="single" w:sz="8" w:space="0" w:color="666666"/>
              <w:right w:val="single" w:sz="8" w:space="0" w:color="000000"/>
            </w:tcBorders>
            <w:shd w:val="clear" w:color="auto" w:fill="A6A6A6"/>
            <w:tcMar>
              <w:top w:w="0" w:type="dxa"/>
              <w:left w:w="0" w:type="dxa"/>
              <w:bottom w:w="0" w:type="dxa"/>
              <w:right w:w="0" w:type="dxa"/>
            </w:tcMar>
            <w:vAlign w:val="center"/>
          </w:tcPr>
          <w:p w14:paraId="16185964" w14:textId="77777777" w:rsidR="00381D4B" w:rsidRPr="00CB5131" w:rsidRDefault="00EE4C29">
            <w:pPr>
              <w:spacing w:before="100" w:after="100"/>
              <w:ind w:left="100" w:right="100"/>
              <w:jc w:val="center"/>
              <w:rPr>
                <w:ins w:id="406" w:author="Luke McGuinness" w:date="2021-10-13T16:59:00Z"/>
                <w:sz w:val="14"/>
                <w:szCs w:val="14"/>
              </w:rPr>
            </w:pPr>
            <w:ins w:id="407" w:author="Luke McGuinness" w:date="2021-10-13T16:59:00Z">
              <w:r w:rsidRPr="00CB5131">
                <w:rPr>
                  <w:rFonts w:ascii="Arial" w:eastAsia="Arial" w:hAnsi="Arial" w:cs="Arial"/>
                  <w:b/>
                  <w:color w:val="000000"/>
                  <w:sz w:val="14"/>
                  <w:szCs w:val="14"/>
                </w:rPr>
                <w:t>Exposure group</w:t>
              </w:r>
            </w:ins>
          </w:p>
        </w:tc>
        <w:tc>
          <w:tcPr>
            <w:tcW w:w="1761" w:type="dxa"/>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16185965" w14:textId="77777777" w:rsidR="00381D4B" w:rsidRPr="00CB5131" w:rsidRDefault="00EE4C29">
            <w:pPr>
              <w:spacing w:before="100" w:after="100"/>
              <w:ind w:left="100" w:right="100"/>
              <w:jc w:val="center"/>
              <w:rPr>
                <w:ins w:id="408" w:author="Luke McGuinness" w:date="2021-10-13T16:59:00Z"/>
                <w:sz w:val="14"/>
                <w:szCs w:val="14"/>
              </w:rPr>
            </w:pPr>
            <w:ins w:id="409" w:author="Luke McGuinness" w:date="2021-10-13T16:59:00Z">
              <w:r w:rsidRPr="00CB5131">
                <w:rPr>
                  <w:rFonts w:ascii="Arial" w:eastAsia="Arial" w:hAnsi="Arial" w:cs="Arial"/>
                  <w:b/>
                  <w:color w:val="000000"/>
                  <w:sz w:val="14"/>
                  <w:szCs w:val="14"/>
                </w:rPr>
                <w:t>Any dementia</w:t>
              </w:r>
            </w:ins>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16185966" w14:textId="77777777" w:rsidR="00381D4B" w:rsidRPr="00CB5131" w:rsidRDefault="00EE4C29">
            <w:pPr>
              <w:spacing w:before="100" w:after="100"/>
              <w:ind w:left="100" w:right="100"/>
              <w:jc w:val="center"/>
              <w:rPr>
                <w:ins w:id="410" w:author="Luke McGuinness" w:date="2021-10-13T16:59:00Z"/>
                <w:sz w:val="14"/>
                <w:szCs w:val="14"/>
              </w:rPr>
            </w:pPr>
            <w:ins w:id="411" w:author="Luke McGuinness" w:date="2021-10-13T16:59:00Z">
              <w:r w:rsidRPr="00CB5131">
                <w:rPr>
                  <w:rFonts w:ascii="Arial" w:eastAsia="Arial" w:hAnsi="Arial" w:cs="Arial"/>
                  <w:b/>
                  <w:color w:val="000000"/>
                  <w:sz w:val="14"/>
                  <w:szCs w:val="14"/>
                </w:rPr>
                <w:t>Probable AD</w:t>
              </w:r>
            </w:ins>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16185967" w14:textId="77777777" w:rsidR="00381D4B" w:rsidRPr="00CB5131" w:rsidRDefault="00EE4C29">
            <w:pPr>
              <w:spacing w:before="100" w:after="100"/>
              <w:ind w:left="100" w:right="100"/>
              <w:jc w:val="center"/>
              <w:rPr>
                <w:ins w:id="412" w:author="Luke McGuinness" w:date="2021-10-13T16:59:00Z"/>
                <w:sz w:val="14"/>
                <w:szCs w:val="14"/>
              </w:rPr>
            </w:pPr>
            <w:ins w:id="413" w:author="Luke McGuinness" w:date="2021-10-13T16:59:00Z">
              <w:r w:rsidRPr="00CB5131">
                <w:rPr>
                  <w:rFonts w:ascii="Arial" w:eastAsia="Arial" w:hAnsi="Arial" w:cs="Arial"/>
                  <w:b/>
                  <w:color w:val="000000"/>
                  <w:sz w:val="14"/>
                  <w:szCs w:val="14"/>
                </w:rPr>
                <w:t>Possible AD</w:t>
              </w:r>
            </w:ins>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16185968" w14:textId="77777777" w:rsidR="00381D4B" w:rsidRPr="00CB5131" w:rsidRDefault="00EE4C29">
            <w:pPr>
              <w:spacing w:before="100" w:after="100"/>
              <w:ind w:left="100" w:right="100"/>
              <w:jc w:val="center"/>
              <w:rPr>
                <w:ins w:id="414" w:author="Luke McGuinness" w:date="2021-10-13T16:59:00Z"/>
                <w:sz w:val="14"/>
                <w:szCs w:val="14"/>
              </w:rPr>
            </w:pPr>
            <w:ins w:id="415" w:author="Luke McGuinness" w:date="2021-10-13T16:59:00Z">
              <w:r w:rsidRPr="00CB5131">
                <w:rPr>
                  <w:rFonts w:ascii="Arial" w:eastAsia="Arial" w:hAnsi="Arial" w:cs="Arial"/>
                  <w:b/>
                  <w:color w:val="000000"/>
                  <w:sz w:val="14"/>
                  <w:szCs w:val="14"/>
                </w:rPr>
                <w:t>Vascular dementia</w:t>
              </w:r>
            </w:ins>
          </w:p>
        </w:tc>
        <w:tc>
          <w:tcPr>
            <w:tcW w:w="2130" w:type="dxa"/>
            <w:gridSpan w:val="3"/>
            <w:tcBorders>
              <w:top w:val="single" w:sz="4" w:space="0" w:color="auto"/>
              <w:bottom w:val="single" w:sz="8" w:space="0" w:color="666666"/>
              <w:right w:val="single" w:sz="4" w:space="0" w:color="auto"/>
            </w:tcBorders>
            <w:shd w:val="clear" w:color="auto" w:fill="A6A6A6"/>
            <w:tcMar>
              <w:top w:w="0" w:type="dxa"/>
              <w:left w:w="0" w:type="dxa"/>
              <w:bottom w:w="0" w:type="dxa"/>
              <w:right w:w="0" w:type="dxa"/>
            </w:tcMar>
            <w:vAlign w:val="center"/>
          </w:tcPr>
          <w:p w14:paraId="16185969" w14:textId="711549C0" w:rsidR="00381D4B" w:rsidRPr="00CB5131" w:rsidRDefault="00EE4C29">
            <w:pPr>
              <w:spacing w:before="100" w:after="100"/>
              <w:ind w:left="100" w:right="100"/>
              <w:jc w:val="center"/>
              <w:rPr>
                <w:ins w:id="416" w:author="Luke McGuinness" w:date="2021-10-13T16:59:00Z"/>
                <w:sz w:val="14"/>
                <w:szCs w:val="14"/>
              </w:rPr>
            </w:pPr>
            <w:ins w:id="417" w:author="Luke McGuinness" w:date="2021-10-13T16:59:00Z">
              <w:r w:rsidRPr="00CB5131">
                <w:rPr>
                  <w:rFonts w:ascii="Arial" w:eastAsia="Arial" w:hAnsi="Arial" w:cs="Arial"/>
                  <w:b/>
                  <w:color w:val="000000"/>
                  <w:sz w:val="14"/>
                  <w:szCs w:val="14"/>
                </w:rPr>
                <w:t>Other dementia</w:t>
              </w:r>
              <w:r w:rsidR="0099399C">
                <w:rPr>
                  <w:rFonts w:ascii="Arial" w:eastAsia="Arial" w:hAnsi="Arial" w:cs="Arial"/>
                  <w:b/>
                  <w:color w:val="000000"/>
                  <w:sz w:val="14"/>
                  <w:szCs w:val="14"/>
                </w:rPr>
                <w:t>s</w:t>
              </w:r>
            </w:ins>
          </w:p>
        </w:tc>
      </w:tr>
      <w:tr w:rsidR="00EE4C29" w:rsidRPr="00CB5131" w14:paraId="1618597B" w14:textId="77777777" w:rsidTr="006821AC">
        <w:trPr>
          <w:cantSplit/>
          <w:trHeight w:val="382"/>
          <w:tblHeader/>
          <w:jc w:val="center"/>
          <w:ins w:id="418" w:author="Luke McGuinness" w:date="2021-10-13T16:59:00Z"/>
        </w:trPr>
        <w:tc>
          <w:tcPr>
            <w:tcW w:w="1504" w:type="dxa"/>
            <w:vMerge/>
            <w:tcBorders>
              <w:top w:val="single" w:sz="8" w:space="0" w:color="666666"/>
              <w:left w:val="single" w:sz="4" w:space="0" w:color="auto"/>
              <w:bottom w:val="single" w:sz="8" w:space="0" w:color="666666"/>
              <w:right w:val="single" w:sz="8" w:space="0" w:color="000000"/>
            </w:tcBorders>
            <w:shd w:val="clear" w:color="auto" w:fill="A6A6A6"/>
            <w:tcMar>
              <w:top w:w="0" w:type="dxa"/>
              <w:left w:w="0" w:type="dxa"/>
              <w:bottom w:w="0" w:type="dxa"/>
              <w:right w:w="0" w:type="dxa"/>
            </w:tcMar>
            <w:vAlign w:val="center"/>
          </w:tcPr>
          <w:p w14:paraId="1618596B" w14:textId="77777777" w:rsidR="00381D4B" w:rsidRPr="00CB5131" w:rsidRDefault="00381D4B">
            <w:pPr>
              <w:spacing w:before="100" w:after="100"/>
              <w:ind w:left="100" w:right="100"/>
              <w:rPr>
                <w:ins w:id="419" w:author="Luke McGuinness" w:date="2021-10-13T16:59:00Z"/>
                <w:sz w:val="14"/>
                <w:szCs w:val="14"/>
              </w:rPr>
            </w:pPr>
          </w:p>
        </w:tc>
        <w:tc>
          <w:tcPr>
            <w:tcW w:w="296" w:type="dxa"/>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6C" w14:textId="77777777" w:rsidR="00381D4B" w:rsidRPr="00CB5131" w:rsidRDefault="00EE4C29">
            <w:pPr>
              <w:spacing w:before="100" w:after="100"/>
              <w:ind w:left="100" w:right="100"/>
              <w:jc w:val="center"/>
              <w:rPr>
                <w:ins w:id="420" w:author="Luke McGuinness" w:date="2021-10-13T16:59:00Z"/>
                <w:sz w:val="14"/>
                <w:szCs w:val="14"/>
              </w:rPr>
            </w:pPr>
            <w:ins w:id="421" w:author="Luke McGuinness" w:date="2021-10-13T16:59:00Z">
              <w:r w:rsidRPr="00CB5131">
                <w:rPr>
                  <w:rFonts w:ascii="Arial" w:eastAsia="Arial" w:hAnsi="Arial" w:cs="Arial"/>
                  <w:b/>
                  <w:color w:val="000000"/>
                  <w:sz w:val="14"/>
                  <w:szCs w:val="14"/>
                </w:rPr>
                <w:t>Events</w:t>
              </w:r>
            </w:ins>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6D" w14:textId="77777777" w:rsidR="00381D4B" w:rsidRPr="00CB5131" w:rsidRDefault="00EE4C29">
            <w:pPr>
              <w:spacing w:before="100" w:after="100"/>
              <w:ind w:left="100" w:right="100"/>
              <w:jc w:val="center"/>
              <w:rPr>
                <w:ins w:id="422" w:author="Luke McGuinness" w:date="2021-10-13T16:59:00Z"/>
                <w:sz w:val="14"/>
                <w:szCs w:val="14"/>
              </w:rPr>
            </w:pPr>
            <w:ins w:id="423" w:author="Luke McGuinness" w:date="2021-10-13T16:59:00Z">
              <w:r w:rsidRPr="00CB5131">
                <w:rPr>
                  <w:rFonts w:ascii="Arial" w:eastAsia="Arial" w:hAnsi="Arial" w:cs="Arial"/>
                  <w:b/>
                  <w:color w:val="000000"/>
                  <w:sz w:val="14"/>
                  <w:szCs w:val="14"/>
                </w:rPr>
                <w:t>PYAR</w:t>
              </w:r>
            </w:ins>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1618596E" w14:textId="77777777" w:rsidR="00381D4B" w:rsidRPr="00CB5131" w:rsidRDefault="00EE4C29">
            <w:pPr>
              <w:spacing w:before="100" w:after="100"/>
              <w:ind w:left="100" w:right="100"/>
              <w:jc w:val="center"/>
              <w:rPr>
                <w:ins w:id="424" w:author="Luke McGuinness" w:date="2021-10-13T16:59:00Z"/>
                <w:sz w:val="14"/>
                <w:szCs w:val="14"/>
              </w:rPr>
            </w:pPr>
            <w:proofErr w:type="spellStart"/>
            <w:ins w:id="425" w:author="Luke McGuinness" w:date="2021-10-13T16:59:00Z">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roofErr w:type="spellEnd"/>
            </w:ins>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6F" w14:textId="77777777" w:rsidR="00381D4B" w:rsidRPr="00CB5131" w:rsidRDefault="00EE4C29">
            <w:pPr>
              <w:spacing w:before="100" w:after="100"/>
              <w:ind w:left="100" w:right="100"/>
              <w:jc w:val="center"/>
              <w:rPr>
                <w:ins w:id="426" w:author="Luke McGuinness" w:date="2021-10-13T16:59:00Z"/>
                <w:sz w:val="14"/>
                <w:szCs w:val="14"/>
              </w:rPr>
            </w:pPr>
            <w:ins w:id="427" w:author="Luke McGuinness" w:date="2021-10-13T16:59:00Z">
              <w:r w:rsidRPr="00CB5131">
                <w:rPr>
                  <w:rFonts w:ascii="Arial" w:eastAsia="Arial" w:hAnsi="Arial" w:cs="Arial"/>
                  <w:b/>
                  <w:color w:val="000000"/>
                  <w:sz w:val="14"/>
                  <w:szCs w:val="14"/>
                </w:rPr>
                <w:t>Events</w:t>
              </w:r>
            </w:ins>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0" w14:textId="77777777" w:rsidR="00381D4B" w:rsidRPr="00CB5131" w:rsidRDefault="00EE4C29">
            <w:pPr>
              <w:spacing w:before="100" w:after="100"/>
              <w:ind w:left="100" w:right="100"/>
              <w:jc w:val="center"/>
              <w:rPr>
                <w:ins w:id="428" w:author="Luke McGuinness" w:date="2021-10-13T16:59:00Z"/>
                <w:sz w:val="14"/>
                <w:szCs w:val="14"/>
              </w:rPr>
            </w:pPr>
            <w:ins w:id="429" w:author="Luke McGuinness" w:date="2021-10-13T16:59:00Z">
              <w:r w:rsidRPr="00CB5131">
                <w:rPr>
                  <w:rFonts w:ascii="Arial" w:eastAsia="Arial" w:hAnsi="Arial" w:cs="Arial"/>
                  <w:b/>
                  <w:color w:val="000000"/>
                  <w:sz w:val="14"/>
                  <w:szCs w:val="14"/>
                </w:rPr>
                <w:t>PYAR</w:t>
              </w:r>
            </w:ins>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16185971" w14:textId="77777777" w:rsidR="00381D4B" w:rsidRPr="00CB5131" w:rsidRDefault="00EE4C29">
            <w:pPr>
              <w:spacing w:before="100" w:after="100"/>
              <w:ind w:left="100" w:right="100"/>
              <w:jc w:val="center"/>
              <w:rPr>
                <w:ins w:id="430" w:author="Luke McGuinness" w:date="2021-10-13T16:59:00Z"/>
                <w:sz w:val="14"/>
                <w:szCs w:val="14"/>
              </w:rPr>
            </w:pPr>
            <w:proofErr w:type="spellStart"/>
            <w:ins w:id="431" w:author="Luke McGuinness" w:date="2021-10-13T16:59:00Z">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roofErr w:type="spellEnd"/>
            </w:ins>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2" w14:textId="77777777" w:rsidR="00381D4B" w:rsidRPr="00CB5131" w:rsidRDefault="00EE4C29">
            <w:pPr>
              <w:spacing w:before="100" w:after="100"/>
              <w:ind w:left="100" w:right="100"/>
              <w:jc w:val="center"/>
              <w:rPr>
                <w:ins w:id="432" w:author="Luke McGuinness" w:date="2021-10-13T16:59:00Z"/>
                <w:sz w:val="14"/>
                <w:szCs w:val="14"/>
              </w:rPr>
            </w:pPr>
            <w:ins w:id="433" w:author="Luke McGuinness" w:date="2021-10-13T16:59:00Z">
              <w:r w:rsidRPr="00CB5131">
                <w:rPr>
                  <w:rFonts w:ascii="Arial" w:eastAsia="Arial" w:hAnsi="Arial" w:cs="Arial"/>
                  <w:b/>
                  <w:color w:val="000000"/>
                  <w:sz w:val="14"/>
                  <w:szCs w:val="14"/>
                </w:rPr>
                <w:t>Events</w:t>
              </w:r>
            </w:ins>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3" w14:textId="77777777" w:rsidR="00381D4B" w:rsidRPr="00CB5131" w:rsidRDefault="00EE4C29">
            <w:pPr>
              <w:spacing w:before="100" w:after="100"/>
              <w:ind w:left="100" w:right="100"/>
              <w:jc w:val="center"/>
              <w:rPr>
                <w:ins w:id="434" w:author="Luke McGuinness" w:date="2021-10-13T16:59:00Z"/>
                <w:sz w:val="14"/>
                <w:szCs w:val="14"/>
              </w:rPr>
            </w:pPr>
            <w:ins w:id="435" w:author="Luke McGuinness" w:date="2021-10-13T16:59:00Z">
              <w:r w:rsidRPr="00CB5131">
                <w:rPr>
                  <w:rFonts w:ascii="Arial" w:eastAsia="Arial" w:hAnsi="Arial" w:cs="Arial"/>
                  <w:b/>
                  <w:color w:val="000000"/>
                  <w:sz w:val="14"/>
                  <w:szCs w:val="14"/>
                </w:rPr>
                <w:t>PYAR</w:t>
              </w:r>
            </w:ins>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16185974" w14:textId="77777777" w:rsidR="00381D4B" w:rsidRPr="00CB5131" w:rsidRDefault="00EE4C29">
            <w:pPr>
              <w:spacing w:before="100" w:after="100"/>
              <w:ind w:left="100" w:right="100"/>
              <w:jc w:val="center"/>
              <w:rPr>
                <w:ins w:id="436" w:author="Luke McGuinness" w:date="2021-10-13T16:59:00Z"/>
                <w:sz w:val="14"/>
                <w:szCs w:val="14"/>
              </w:rPr>
            </w:pPr>
            <w:proofErr w:type="spellStart"/>
            <w:ins w:id="437" w:author="Luke McGuinness" w:date="2021-10-13T16:59:00Z">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roofErr w:type="spellEnd"/>
            </w:ins>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5" w14:textId="77777777" w:rsidR="00381D4B" w:rsidRPr="00CB5131" w:rsidRDefault="00EE4C29">
            <w:pPr>
              <w:spacing w:before="100" w:after="100"/>
              <w:ind w:left="100" w:right="100"/>
              <w:jc w:val="center"/>
              <w:rPr>
                <w:ins w:id="438" w:author="Luke McGuinness" w:date="2021-10-13T16:59:00Z"/>
                <w:sz w:val="14"/>
                <w:szCs w:val="14"/>
              </w:rPr>
            </w:pPr>
            <w:ins w:id="439" w:author="Luke McGuinness" w:date="2021-10-13T16:59:00Z">
              <w:r w:rsidRPr="00CB5131">
                <w:rPr>
                  <w:rFonts w:ascii="Arial" w:eastAsia="Arial" w:hAnsi="Arial" w:cs="Arial"/>
                  <w:b/>
                  <w:color w:val="000000"/>
                  <w:sz w:val="14"/>
                  <w:szCs w:val="14"/>
                </w:rPr>
                <w:t>Events</w:t>
              </w:r>
            </w:ins>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6" w14:textId="77777777" w:rsidR="00381D4B" w:rsidRPr="00CB5131" w:rsidRDefault="00EE4C29">
            <w:pPr>
              <w:spacing w:before="100" w:after="100"/>
              <w:ind w:left="100" w:right="100"/>
              <w:jc w:val="center"/>
              <w:rPr>
                <w:ins w:id="440" w:author="Luke McGuinness" w:date="2021-10-13T16:59:00Z"/>
                <w:sz w:val="14"/>
                <w:szCs w:val="14"/>
              </w:rPr>
            </w:pPr>
            <w:ins w:id="441" w:author="Luke McGuinness" w:date="2021-10-13T16:59:00Z">
              <w:r w:rsidRPr="00CB5131">
                <w:rPr>
                  <w:rFonts w:ascii="Arial" w:eastAsia="Arial" w:hAnsi="Arial" w:cs="Arial"/>
                  <w:b/>
                  <w:color w:val="000000"/>
                  <w:sz w:val="14"/>
                  <w:szCs w:val="14"/>
                </w:rPr>
                <w:t>PYAR</w:t>
              </w:r>
            </w:ins>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16185977" w14:textId="77777777" w:rsidR="00381D4B" w:rsidRPr="00CB5131" w:rsidRDefault="00EE4C29">
            <w:pPr>
              <w:spacing w:before="100" w:after="100"/>
              <w:ind w:left="100" w:right="100"/>
              <w:jc w:val="center"/>
              <w:rPr>
                <w:ins w:id="442" w:author="Luke McGuinness" w:date="2021-10-13T16:59:00Z"/>
                <w:sz w:val="14"/>
                <w:szCs w:val="14"/>
              </w:rPr>
            </w:pPr>
            <w:proofErr w:type="spellStart"/>
            <w:ins w:id="443" w:author="Luke McGuinness" w:date="2021-10-13T16:59:00Z">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roofErr w:type="spellEnd"/>
            </w:ins>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8" w14:textId="77777777" w:rsidR="00381D4B" w:rsidRPr="00CB5131" w:rsidRDefault="00EE4C29">
            <w:pPr>
              <w:spacing w:before="100" w:after="100"/>
              <w:ind w:left="100" w:right="100"/>
              <w:jc w:val="center"/>
              <w:rPr>
                <w:ins w:id="444" w:author="Luke McGuinness" w:date="2021-10-13T16:59:00Z"/>
                <w:sz w:val="14"/>
                <w:szCs w:val="14"/>
              </w:rPr>
            </w:pPr>
            <w:ins w:id="445" w:author="Luke McGuinness" w:date="2021-10-13T16:59:00Z">
              <w:r w:rsidRPr="00CB5131">
                <w:rPr>
                  <w:rFonts w:ascii="Arial" w:eastAsia="Arial" w:hAnsi="Arial" w:cs="Arial"/>
                  <w:b/>
                  <w:color w:val="000000"/>
                  <w:sz w:val="14"/>
                  <w:szCs w:val="14"/>
                </w:rPr>
                <w:t>Events</w:t>
              </w:r>
            </w:ins>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16185979" w14:textId="77777777" w:rsidR="00381D4B" w:rsidRPr="00CB5131" w:rsidRDefault="00EE4C29">
            <w:pPr>
              <w:spacing w:before="100" w:after="100"/>
              <w:ind w:left="100" w:right="100"/>
              <w:jc w:val="center"/>
              <w:rPr>
                <w:ins w:id="446" w:author="Luke McGuinness" w:date="2021-10-13T16:59:00Z"/>
                <w:sz w:val="14"/>
                <w:szCs w:val="14"/>
              </w:rPr>
            </w:pPr>
            <w:ins w:id="447" w:author="Luke McGuinness" w:date="2021-10-13T16:59:00Z">
              <w:r w:rsidRPr="00CB5131">
                <w:rPr>
                  <w:rFonts w:ascii="Arial" w:eastAsia="Arial" w:hAnsi="Arial" w:cs="Arial"/>
                  <w:b/>
                  <w:color w:val="000000"/>
                  <w:sz w:val="14"/>
                  <w:szCs w:val="14"/>
                </w:rPr>
                <w:t>PYAR</w:t>
              </w:r>
            </w:ins>
          </w:p>
        </w:tc>
        <w:tc>
          <w:tcPr>
            <w:tcW w:w="559" w:type="dxa"/>
            <w:tcBorders>
              <w:top w:val="single" w:sz="8" w:space="0" w:color="666666"/>
              <w:bottom w:val="single" w:sz="8" w:space="0" w:color="666666"/>
              <w:right w:val="single" w:sz="4" w:space="0" w:color="auto"/>
            </w:tcBorders>
            <w:shd w:val="clear" w:color="auto" w:fill="A6A6A6"/>
            <w:tcMar>
              <w:top w:w="0" w:type="dxa"/>
              <w:left w:w="0" w:type="dxa"/>
              <w:bottom w:w="0" w:type="dxa"/>
              <w:right w:w="0" w:type="dxa"/>
            </w:tcMar>
            <w:vAlign w:val="center"/>
          </w:tcPr>
          <w:p w14:paraId="1618597A" w14:textId="77777777" w:rsidR="00381D4B" w:rsidRPr="00CB5131" w:rsidRDefault="00EE4C29">
            <w:pPr>
              <w:spacing w:before="100" w:after="100"/>
              <w:ind w:left="100" w:right="100"/>
              <w:jc w:val="center"/>
              <w:rPr>
                <w:ins w:id="448" w:author="Luke McGuinness" w:date="2021-10-13T16:59:00Z"/>
                <w:sz w:val="14"/>
                <w:szCs w:val="14"/>
              </w:rPr>
            </w:pPr>
            <w:proofErr w:type="spellStart"/>
            <w:ins w:id="449" w:author="Luke McGuinness" w:date="2021-10-13T16:59:00Z">
              <w:r w:rsidRPr="00CB5131">
                <w:rPr>
                  <w:rFonts w:ascii="Arial" w:eastAsia="Arial" w:hAnsi="Arial" w:cs="Arial"/>
                  <w:b/>
                  <w:color w:val="000000"/>
                  <w:sz w:val="14"/>
                  <w:szCs w:val="14"/>
                </w:rPr>
                <w:t>Rate</w:t>
              </w:r>
              <w:r w:rsidRPr="00CB5131">
                <w:rPr>
                  <w:rFonts w:ascii="Arial" w:eastAsia="Arial" w:hAnsi="Arial" w:cs="Arial"/>
                  <w:b/>
                  <w:color w:val="000000"/>
                  <w:sz w:val="14"/>
                  <w:szCs w:val="14"/>
                  <w:vertAlign w:val="superscript"/>
                </w:rPr>
                <w:t>a</w:t>
              </w:r>
              <w:proofErr w:type="spellEnd"/>
            </w:ins>
          </w:p>
        </w:tc>
      </w:tr>
      <w:tr w:rsidR="00EE4C29" w:rsidRPr="00CB5131" w14:paraId="1618598C" w14:textId="77777777" w:rsidTr="006821AC">
        <w:trPr>
          <w:cantSplit/>
          <w:trHeight w:val="488"/>
          <w:jc w:val="center"/>
          <w:ins w:id="450" w:author="Luke McGuinness" w:date="2021-10-13T16:59:00Z"/>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7C" w14:textId="77777777" w:rsidR="00381D4B" w:rsidRPr="00CB5131" w:rsidRDefault="00EE4C29">
            <w:pPr>
              <w:spacing w:before="100" w:after="100"/>
              <w:ind w:left="100" w:right="100"/>
              <w:rPr>
                <w:ins w:id="451" w:author="Luke McGuinness" w:date="2021-10-13T16:59:00Z"/>
                <w:sz w:val="14"/>
                <w:szCs w:val="14"/>
              </w:rPr>
            </w:pPr>
            <w:ins w:id="452" w:author="Luke McGuinness" w:date="2021-10-13T16:59:00Z">
              <w:r w:rsidRPr="00CB5131">
                <w:rPr>
                  <w:rFonts w:ascii="Arial" w:eastAsia="Arial" w:hAnsi="Arial" w:cs="Arial"/>
                  <w:b/>
                  <w:color w:val="000000"/>
                  <w:sz w:val="14"/>
                  <w:szCs w:val="14"/>
                </w:rPr>
                <w:t>No LRA (unexposed)</w:t>
              </w:r>
            </w:ins>
          </w:p>
        </w:tc>
        <w:tc>
          <w:tcPr>
            <w:tcW w:w="296" w:type="dxa"/>
            <w:shd w:val="clear" w:color="auto" w:fill="FFFFFF"/>
            <w:tcMar>
              <w:top w:w="0" w:type="dxa"/>
              <w:left w:w="0" w:type="dxa"/>
              <w:bottom w:w="0" w:type="dxa"/>
              <w:right w:w="0" w:type="dxa"/>
            </w:tcMar>
            <w:vAlign w:val="center"/>
          </w:tcPr>
          <w:p w14:paraId="1618597D" w14:textId="77777777" w:rsidR="00381D4B" w:rsidRPr="00CB5131" w:rsidRDefault="00EE4C29">
            <w:pPr>
              <w:spacing w:before="100" w:after="100"/>
              <w:ind w:left="100" w:right="100"/>
              <w:jc w:val="center"/>
              <w:rPr>
                <w:ins w:id="453" w:author="Luke McGuinness" w:date="2021-10-13T16:59:00Z"/>
                <w:sz w:val="14"/>
                <w:szCs w:val="14"/>
              </w:rPr>
            </w:pPr>
            <w:ins w:id="454" w:author="Luke McGuinness" w:date="2021-10-13T16:59:00Z">
              <w:r w:rsidRPr="00CB5131">
                <w:rPr>
                  <w:rFonts w:ascii="Arial" w:eastAsia="Arial" w:hAnsi="Arial" w:cs="Arial"/>
                  <w:color w:val="000000"/>
                  <w:sz w:val="14"/>
                  <w:szCs w:val="14"/>
                </w:rPr>
                <w:t>18,608</w:t>
              </w:r>
            </w:ins>
          </w:p>
        </w:tc>
        <w:tc>
          <w:tcPr>
            <w:tcW w:w="0" w:type="auto"/>
            <w:shd w:val="clear" w:color="auto" w:fill="FFFFFF"/>
            <w:tcMar>
              <w:top w:w="0" w:type="dxa"/>
              <w:left w:w="0" w:type="dxa"/>
              <w:bottom w:w="0" w:type="dxa"/>
              <w:right w:w="0" w:type="dxa"/>
            </w:tcMar>
            <w:vAlign w:val="center"/>
          </w:tcPr>
          <w:p w14:paraId="1618597E" w14:textId="77777777" w:rsidR="00381D4B" w:rsidRPr="00CB5131" w:rsidRDefault="00EE4C29">
            <w:pPr>
              <w:spacing w:before="100" w:after="100"/>
              <w:ind w:left="100" w:right="100"/>
              <w:jc w:val="center"/>
              <w:rPr>
                <w:ins w:id="455" w:author="Luke McGuinness" w:date="2021-10-13T16:59:00Z"/>
                <w:sz w:val="14"/>
                <w:szCs w:val="14"/>
              </w:rPr>
            </w:pPr>
            <w:ins w:id="456" w:author="Luke McGuinness" w:date="2021-10-13T16:59:00Z">
              <w:r w:rsidRPr="00CB5131">
                <w:rPr>
                  <w:rFonts w:ascii="Arial" w:eastAsia="Arial" w:hAnsi="Arial" w:cs="Arial"/>
                  <w:color w:val="000000"/>
                  <w:sz w:val="14"/>
                  <w:szCs w:val="14"/>
                </w:rPr>
                <w:t xml:space="preserve"> 5,872,717</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7F" w14:textId="77777777" w:rsidR="00381D4B" w:rsidRPr="00CB5131" w:rsidRDefault="00EE4C29">
            <w:pPr>
              <w:spacing w:before="100" w:after="100"/>
              <w:ind w:left="100" w:right="100"/>
              <w:jc w:val="center"/>
              <w:rPr>
                <w:ins w:id="457" w:author="Luke McGuinness" w:date="2021-10-13T16:59:00Z"/>
                <w:sz w:val="14"/>
                <w:szCs w:val="14"/>
              </w:rPr>
            </w:pPr>
            <w:ins w:id="458" w:author="Luke McGuinness" w:date="2021-10-13T16:59:00Z">
              <w:r w:rsidRPr="00CB5131">
                <w:rPr>
                  <w:rFonts w:ascii="Arial" w:eastAsia="Arial" w:hAnsi="Arial" w:cs="Arial"/>
                  <w:color w:val="000000"/>
                  <w:sz w:val="14"/>
                  <w:szCs w:val="14"/>
                </w:rPr>
                <w:t>317</w:t>
              </w:r>
            </w:ins>
          </w:p>
        </w:tc>
        <w:tc>
          <w:tcPr>
            <w:tcW w:w="0" w:type="auto"/>
            <w:shd w:val="clear" w:color="auto" w:fill="FFFFFF"/>
            <w:tcMar>
              <w:top w:w="0" w:type="dxa"/>
              <w:left w:w="0" w:type="dxa"/>
              <w:bottom w:w="0" w:type="dxa"/>
              <w:right w:w="0" w:type="dxa"/>
            </w:tcMar>
            <w:vAlign w:val="center"/>
          </w:tcPr>
          <w:p w14:paraId="16185980" w14:textId="77777777" w:rsidR="00381D4B" w:rsidRPr="00CB5131" w:rsidRDefault="00EE4C29">
            <w:pPr>
              <w:spacing w:before="100" w:after="100"/>
              <w:ind w:left="100" w:right="100"/>
              <w:jc w:val="center"/>
              <w:rPr>
                <w:ins w:id="459" w:author="Luke McGuinness" w:date="2021-10-13T16:59:00Z"/>
                <w:sz w:val="14"/>
                <w:szCs w:val="14"/>
              </w:rPr>
            </w:pPr>
            <w:ins w:id="460" w:author="Luke McGuinness" w:date="2021-10-13T16:59:00Z">
              <w:r w:rsidRPr="00CB5131">
                <w:rPr>
                  <w:rFonts w:ascii="Arial" w:eastAsia="Arial" w:hAnsi="Arial" w:cs="Arial"/>
                  <w:color w:val="000000"/>
                  <w:sz w:val="14"/>
                  <w:szCs w:val="14"/>
                </w:rPr>
                <w:t xml:space="preserve"> 6,368</w:t>
              </w:r>
            </w:ins>
          </w:p>
        </w:tc>
        <w:tc>
          <w:tcPr>
            <w:tcW w:w="0" w:type="auto"/>
            <w:shd w:val="clear" w:color="auto" w:fill="FFFFFF"/>
            <w:tcMar>
              <w:top w:w="0" w:type="dxa"/>
              <w:left w:w="0" w:type="dxa"/>
              <w:bottom w:w="0" w:type="dxa"/>
              <w:right w:w="0" w:type="dxa"/>
            </w:tcMar>
            <w:vAlign w:val="center"/>
          </w:tcPr>
          <w:p w14:paraId="16185981" w14:textId="77777777" w:rsidR="00381D4B" w:rsidRPr="00CB5131" w:rsidRDefault="00EE4C29">
            <w:pPr>
              <w:spacing w:before="100" w:after="100"/>
              <w:ind w:left="100" w:right="100"/>
              <w:jc w:val="center"/>
              <w:rPr>
                <w:ins w:id="461" w:author="Luke McGuinness" w:date="2021-10-13T16:59:00Z"/>
                <w:sz w:val="14"/>
                <w:szCs w:val="14"/>
              </w:rPr>
            </w:pPr>
            <w:ins w:id="462" w:author="Luke McGuinness" w:date="2021-10-13T16:59:00Z">
              <w:r w:rsidRPr="00CB5131">
                <w:rPr>
                  <w:rFonts w:ascii="Arial" w:eastAsia="Arial" w:hAnsi="Arial" w:cs="Arial"/>
                  <w:color w:val="000000"/>
                  <w:sz w:val="14"/>
                  <w:szCs w:val="14"/>
                </w:rPr>
                <w:t xml:space="preserve"> 5,818,047</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82" w14:textId="77777777" w:rsidR="00381D4B" w:rsidRPr="00CB5131" w:rsidRDefault="00EE4C29">
            <w:pPr>
              <w:spacing w:before="100" w:after="100"/>
              <w:ind w:left="100" w:right="100"/>
              <w:jc w:val="center"/>
              <w:rPr>
                <w:ins w:id="463" w:author="Luke McGuinness" w:date="2021-10-13T16:59:00Z"/>
                <w:sz w:val="14"/>
                <w:szCs w:val="14"/>
              </w:rPr>
            </w:pPr>
            <w:ins w:id="464" w:author="Luke McGuinness" w:date="2021-10-13T16:59:00Z">
              <w:r w:rsidRPr="00CB5131">
                <w:rPr>
                  <w:rFonts w:ascii="Arial" w:eastAsia="Arial" w:hAnsi="Arial" w:cs="Arial"/>
                  <w:color w:val="000000"/>
                  <w:sz w:val="14"/>
                  <w:szCs w:val="14"/>
                </w:rPr>
                <w:t>109</w:t>
              </w:r>
            </w:ins>
          </w:p>
        </w:tc>
        <w:tc>
          <w:tcPr>
            <w:tcW w:w="0" w:type="auto"/>
            <w:shd w:val="clear" w:color="auto" w:fill="FFFFFF"/>
            <w:tcMar>
              <w:top w:w="0" w:type="dxa"/>
              <w:left w:w="0" w:type="dxa"/>
              <w:bottom w:w="0" w:type="dxa"/>
              <w:right w:w="0" w:type="dxa"/>
            </w:tcMar>
            <w:vAlign w:val="center"/>
          </w:tcPr>
          <w:p w14:paraId="16185983" w14:textId="77777777" w:rsidR="00381D4B" w:rsidRPr="00CB5131" w:rsidRDefault="00EE4C29">
            <w:pPr>
              <w:spacing w:before="100" w:after="100"/>
              <w:ind w:left="100" w:right="100"/>
              <w:jc w:val="center"/>
              <w:rPr>
                <w:ins w:id="465" w:author="Luke McGuinness" w:date="2021-10-13T16:59:00Z"/>
                <w:sz w:val="14"/>
                <w:szCs w:val="14"/>
              </w:rPr>
            </w:pPr>
            <w:ins w:id="466" w:author="Luke McGuinness" w:date="2021-10-13T16:59:00Z">
              <w:r w:rsidRPr="00CB5131">
                <w:rPr>
                  <w:rFonts w:ascii="Arial" w:eastAsia="Arial" w:hAnsi="Arial" w:cs="Arial"/>
                  <w:color w:val="000000"/>
                  <w:sz w:val="14"/>
                  <w:szCs w:val="14"/>
                </w:rPr>
                <w:t xml:space="preserve"> 2,637</w:t>
              </w:r>
            </w:ins>
          </w:p>
        </w:tc>
        <w:tc>
          <w:tcPr>
            <w:tcW w:w="0" w:type="auto"/>
            <w:shd w:val="clear" w:color="auto" w:fill="FFFFFF"/>
            <w:tcMar>
              <w:top w:w="0" w:type="dxa"/>
              <w:left w:w="0" w:type="dxa"/>
              <w:bottom w:w="0" w:type="dxa"/>
              <w:right w:w="0" w:type="dxa"/>
            </w:tcMar>
            <w:vAlign w:val="center"/>
          </w:tcPr>
          <w:p w14:paraId="16185984" w14:textId="77777777" w:rsidR="00381D4B" w:rsidRPr="00CB5131" w:rsidRDefault="00EE4C29">
            <w:pPr>
              <w:spacing w:before="100" w:after="100"/>
              <w:ind w:left="100" w:right="100"/>
              <w:jc w:val="center"/>
              <w:rPr>
                <w:ins w:id="467" w:author="Luke McGuinness" w:date="2021-10-13T16:59:00Z"/>
                <w:sz w:val="14"/>
                <w:szCs w:val="14"/>
              </w:rPr>
            </w:pPr>
            <w:ins w:id="468" w:author="Luke McGuinness" w:date="2021-10-13T16:59:00Z">
              <w:r w:rsidRPr="00CB5131">
                <w:rPr>
                  <w:rFonts w:ascii="Arial" w:eastAsia="Arial" w:hAnsi="Arial" w:cs="Arial"/>
                  <w:color w:val="000000"/>
                  <w:sz w:val="14"/>
                  <w:szCs w:val="14"/>
                </w:rPr>
                <w:t xml:space="preserve"> 5,800,964</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85" w14:textId="77777777" w:rsidR="00381D4B" w:rsidRPr="00CB5131" w:rsidRDefault="00EE4C29">
            <w:pPr>
              <w:spacing w:before="100" w:after="100"/>
              <w:ind w:left="100" w:right="100"/>
              <w:jc w:val="center"/>
              <w:rPr>
                <w:ins w:id="469" w:author="Luke McGuinness" w:date="2021-10-13T16:59:00Z"/>
                <w:sz w:val="14"/>
                <w:szCs w:val="14"/>
              </w:rPr>
            </w:pPr>
            <w:ins w:id="470" w:author="Luke McGuinness" w:date="2021-10-13T16:59:00Z">
              <w:r w:rsidRPr="00CB5131">
                <w:rPr>
                  <w:rFonts w:ascii="Arial" w:eastAsia="Arial" w:hAnsi="Arial" w:cs="Arial"/>
                  <w:color w:val="000000"/>
                  <w:sz w:val="14"/>
                  <w:szCs w:val="14"/>
                </w:rPr>
                <w:t xml:space="preserve"> 45</w:t>
              </w:r>
            </w:ins>
          </w:p>
        </w:tc>
        <w:tc>
          <w:tcPr>
            <w:tcW w:w="0" w:type="auto"/>
            <w:shd w:val="clear" w:color="auto" w:fill="FFFFFF"/>
            <w:tcMar>
              <w:top w:w="0" w:type="dxa"/>
              <w:left w:w="0" w:type="dxa"/>
              <w:bottom w:w="0" w:type="dxa"/>
              <w:right w:w="0" w:type="dxa"/>
            </w:tcMar>
            <w:vAlign w:val="center"/>
          </w:tcPr>
          <w:p w14:paraId="16185986" w14:textId="77777777" w:rsidR="00381D4B" w:rsidRPr="00CB5131" w:rsidRDefault="00EE4C29">
            <w:pPr>
              <w:spacing w:before="100" w:after="100"/>
              <w:ind w:left="100" w:right="100"/>
              <w:jc w:val="center"/>
              <w:rPr>
                <w:ins w:id="471" w:author="Luke McGuinness" w:date="2021-10-13T16:59:00Z"/>
                <w:sz w:val="14"/>
                <w:szCs w:val="14"/>
              </w:rPr>
            </w:pPr>
            <w:ins w:id="472" w:author="Luke McGuinness" w:date="2021-10-13T16:59:00Z">
              <w:r w:rsidRPr="00CB5131">
                <w:rPr>
                  <w:rFonts w:ascii="Arial" w:eastAsia="Arial" w:hAnsi="Arial" w:cs="Arial"/>
                  <w:color w:val="000000"/>
                  <w:sz w:val="14"/>
                  <w:szCs w:val="14"/>
                </w:rPr>
                <w:t xml:space="preserve"> 4,813</w:t>
              </w:r>
            </w:ins>
          </w:p>
        </w:tc>
        <w:tc>
          <w:tcPr>
            <w:tcW w:w="0" w:type="auto"/>
            <w:shd w:val="clear" w:color="auto" w:fill="FFFFFF"/>
            <w:tcMar>
              <w:top w:w="0" w:type="dxa"/>
              <w:left w:w="0" w:type="dxa"/>
              <w:bottom w:w="0" w:type="dxa"/>
              <w:right w:w="0" w:type="dxa"/>
            </w:tcMar>
            <w:vAlign w:val="center"/>
          </w:tcPr>
          <w:p w14:paraId="16185987" w14:textId="77777777" w:rsidR="00381D4B" w:rsidRPr="00CB5131" w:rsidRDefault="00EE4C29">
            <w:pPr>
              <w:spacing w:before="100" w:after="100"/>
              <w:ind w:left="100" w:right="100"/>
              <w:jc w:val="center"/>
              <w:rPr>
                <w:ins w:id="473" w:author="Luke McGuinness" w:date="2021-10-13T16:59:00Z"/>
                <w:sz w:val="14"/>
                <w:szCs w:val="14"/>
              </w:rPr>
            </w:pPr>
            <w:ins w:id="474" w:author="Luke McGuinness" w:date="2021-10-13T16:59:00Z">
              <w:r w:rsidRPr="00CB5131">
                <w:rPr>
                  <w:rFonts w:ascii="Arial" w:eastAsia="Arial" w:hAnsi="Arial" w:cs="Arial"/>
                  <w:color w:val="000000"/>
                  <w:sz w:val="14"/>
                  <w:szCs w:val="14"/>
                </w:rPr>
                <w:t xml:space="preserve"> 5,811,594</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88" w14:textId="77777777" w:rsidR="00381D4B" w:rsidRPr="00CB5131" w:rsidRDefault="00EE4C29">
            <w:pPr>
              <w:spacing w:before="100" w:after="100"/>
              <w:ind w:left="100" w:right="100"/>
              <w:jc w:val="center"/>
              <w:rPr>
                <w:ins w:id="475" w:author="Luke McGuinness" w:date="2021-10-13T16:59:00Z"/>
                <w:sz w:val="14"/>
                <w:szCs w:val="14"/>
              </w:rPr>
            </w:pPr>
            <w:ins w:id="476" w:author="Luke McGuinness" w:date="2021-10-13T16:59:00Z">
              <w:r w:rsidRPr="00CB5131">
                <w:rPr>
                  <w:rFonts w:ascii="Arial" w:eastAsia="Arial" w:hAnsi="Arial" w:cs="Arial"/>
                  <w:color w:val="000000"/>
                  <w:sz w:val="14"/>
                  <w:szCs w:val="14"/>
                </w:rPr>
                <w:t xml:space="preserve"> 83</w:t>
              </w:r>
            </w:ins>
          </w:p>
        </w:tc>
        <w:tc>
          <w:tcPr>
            <w:tcW w:w="0" w:type="auto"/>
            <w:shd w:val="clear" w:color="auto" w:fill="FFFFFF"/>
            <w:tcMar>
              <w:top w:w="0" w:type="dxa"/>
              <w:left w:w="0" w:type="dxa"/>
              <w:bottom w:w="0" w:type="dxa"/>
              <w:right w:w="0" w:type="dxa"/>
            </w:tcMar>
            <w:vAlign w:val="center"/>
          </w:tcPr>
          <w:p w14:paraId="16185989" w14:textId="77777777" w:rsidR="00381D4B" w:rsidRPr="00CB5131" w:rsidRDefault="00EE4C29">
            <w:pPr>
              <w:spacing w:before="100" w:after="100"/>
              <w:ind w:left="100" w:right="100"/>
              <w:jc w:val="center"/>
              <w:rPr>
                <w:ins w:id="477" w:author="Luke McGuinness" w:date="2021-10-13T16:59:00Z"/>
                <w:sz w:val="14"/>
                <w:szCs w:val="14"/>
              </w:rPr>
            </w:pPr>
            <w:ins w:id="478" w:author="Luke McGuinness" w:date="2021-10-13T16:59:00Z">
              <w:r w:rsidRPr="00CB5131">
                <w:rPr>
                  <w:rFonts w:ascii="Arial" w:eastAsia="Arial" w:hAnsi="Arial" w:cs="Arial"/>
                  <w:color w:val="000000"/>
                  <w:sz w:val="14"/>
                  <w:szCs w:val="14"/>
                </w:rPr>
                <w:t xml:space="preserve"> 4,790</w:t>
              </w:r>
            </w:ins>
          </w:p>
        </w:tc>
        <w:tc>
          <w:tcPr>
            <w:tcW w:w="0" w:type="auto"/>
            <w:shd w:val="clear" w:color="auto" w:fill="FFFFFF"/>
            <w:tcMar>
              <w:top w:w="0" w:type="dxa"/>
              <w:left w:w="0" w:type="dxa"/>
              <w:bottom w:w="0" w:type="dxa"/>
              <w:right w:w="0" w:type="dxa"/>
            </w:tcMar>
            <w:vAlign w:val="center"/>
          </w:tcPr>
          <w:p w14:paraId="1618598A" w14:textId="77777777" w:rsidR="00381D4B" w:rsidRPr="00CB5131" w:rsidRDefault="00EE4C29">
            <w:pPr>
              <w:spacing w:before="100" w:after="100"/>
              <w:ind w:left="100" w:right="100"/>
              <w:jc w:val="center"/>
              <w:rPr>
                <w:ins w:id="479" w:author="Luke McGuinness" w:date="2021-10-13T16:59:00Z"/>
                <w:sz w:val="14"/>
                <w:szCs w:val="14"/>
              </w:rPr>
            </w:pPr>
            <w:ins w:id="480" w:author="Luke McGuinness" w:date="2021-10-13T16:59:00Z">
              <w:r w:rsidRPr="00CB5131">
                <w:rPr>
                  <w:rFonts w:ascii="Arial" w:eastAsia="Arial" w:hAnsi="Arial" w:cs="Arial"/>
                  <w:color w:val="000000"/>
                  <w:sz w:val="14"/>
                  <w:szCs w:val="14"/>
                </w:rPr>
                <w:t xml:space="preserve"> 5,808,285</w:t>
              </w:r>
            </w:ins>
          </w:p>
        </w:tc>
        <w:tc>
          <w:tcPr>
            <w:tcW w:w="559" w:type="dxa"/>
            <w:tcBorders>
              <w:right w:val="single" w:sz="4" w:space="0" w:color="auto"/>
            </w:tcBorders>
            <w:shd w:val="clear" w:color="auto" w:fill="FFFFFF"/>
            <w:tcMar>
              <w:top w:w="0" w:type="dxa"/>
              <w:left w:w="0" w:type="dxa"/>
              <w:bottom w:w="0" w:type="dxa"/>
              <w:right w:w="0" w:type="dxa"/>
            </w:tcMar>
            <w:vAlign w:val="center"/>
          </w:tcPr>
          <w:p w14:paraId="1618598B" w14:textId="77777777" w:rsidR="00381D4B" w:rsidRPr="00CB5131" w:rsidRDefault="00EE4C29">
            <w:pPr>
              <w:spacing w:before="100" w:after="100"/>
              <w:ind w:left="100" w:right="100"/>
              <w:jc w:val="center"/>
              <w:rPr>
                <w:ins w:id="481" w:author="Luke McGuinness" w:date="2021-10-13T16:59:00Z"/>
                <w:sz w:val="14"/>
                <w:szCs w:val="14"/>
              </w:rPr>
            </w:pPr>
            <w:ins w:id="482" w:author="Luke McGuinness" w:date="2021-10-13T16:59:00Z">
              <w:r w:rsidRPr="00CB5131">
                <w:rPr>
                  <w:rFonts w:ascii="Arial" w:eastAsia="Arial" w:hAnsi="Arial" w:cs="Arial"/>
                  <w:color w:val="000000"/>
                  <w:sz w:val="14"/>
                  <w:szCs w:val="14"/>
                </w:rPr>
                <w:t xml:space="preserve"> 82</w:t>
              </w:r>
            </w:ins>
          </w:p>
        </w:tc>
      </w:tr>
      <w:tr w:rsidR="00EE4C29" w:rsidRPr="00CB5131" w14:paraId="1618599D" w14:textId="77777777" w:rsidTr="006821AC">
        <w:trPr>
          <w:cantSplit/>
          <w:trHeight w:val="370"/>
          <w:jc w:val="center"/>
          <w:ins w:id="483" w:author="Luke McGuinness" w:date="2021-10-13T16:59:00Z"/>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8D" w14:textId="77777777" w:rsidR="00381D4B" w:rsidRPr="00CB5131" w:rsidRDefault="00EE4C29">
            <w:pPr>
              <w:spacing w:before="100" w:after="100"/>
              <w:ind w:left="100" w:right="100"/>
              <w:rPr>
                <w:ins w:id="484" w:author="Luke McGuinness" w:date="2021-10-13T16:59:00Z"/>
                <w:sz w:val="14"/>
                <w:szCs w:val="14"/>
              </w:rPr>
            </w:pPr>
            <w:ins w:id="485" w:author="Luke McGuinness" w:date="2021-10-13T16:59:00Z">
              <w:r w:rsidRPr="00CB5131">
                <w:rPr>
                  <w:rFonts w:ascii="Arial" w:eastAsia="Arial" w:hAnsi="Arial" w:cs="Arial"/>
                  <w:b/>
                  <w:color w:val="000000"/>
                  <w:sz w:val="14"/>
                  <w:szCs w:val="14"/>
                </w:rPr>
                <w:t>By drug class</w:t>
              </w:r>
            </w:ins>
          </w:p>
        </w:tc>
        <w:tc>
          <w:tcPr>
            <w:tcW w:w="296" w:type="dxa"/>
            <w:shd w:val="clear" w:color="auto" w:fill="FFFFFF"/>
            <w:tcMar>
              <w:top w:w="0" w:type="dxa"/>
              <w:left w:w="0" w:type="dxa"/>
              <w:bottom w:w="0" w:type="dxa"/>
              <w:right w:w="0" w:type="dxa"/>
            </w:tcMar>
            <w:vAlign w:val="center"/>
          </w:tcPr>
          <w:p w14:paraId="1618598E" w14:textId="77777777" w:rsidR="00381D4B" w:rsidRPr="00CB5131" w:rsidRDefault="00381D4B">
            <w:pPr>
              <w:spacing w:before="100" w:after="100"/>
              <w:ind w:left="100" w:right="100"/>
              <w:jc w:val="center"/>
              <w:rPr>
                <w:ins w:id="486" w:author="Luke McGuinness" w:date="2021-10-13T16:59:00Z"/>
                <w:sz w:val="14"/>
                <w:szCs w:val="14"/>
              </w:rPr>
            </w:pPr>
          </w:p>
        </w:tc>
        <w:tc>
          <w:tcPr>
            <w:tcW w:w="0" w:type="auto"/>
            <w:shd w:val="clear" w:color="auto" w:fill="FFFFFF"/>
            <w:tcMar>
              <w:top w:w="0" w:type="dxa"/>
              <w:left w:w="0" w:type="dxa"/>
              <w:bottom w:w="0" w:type="dxa"/>
              <w:right w:w="0" w:type="dxa"/>
            </w:tcMar>
            <w:vAlign w:val="center"/>
          </w:tcPr>
          <w:p w14:paraId="1618598F" w14:textId="77777777" w:rsidR="00381D4B" w:rsidRPr="00CB5131" w:rsidRDefault="00381D4B">
            <w:pPr>
              <w:spacing w:before="100" w:after="100"/>
              <w:ind w:left="100" w:right="100"/>
              <w:jc w:val="center"/>
              <w:rPr>
                <w:ins w:id="487" w:author="Luke McGuinness" w:date="2021-10-13T16:59:00Z"/>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16185990" w14:textId="77777777" w:rsidR="00381D4B" w:rsidRPr="00CB5131" w:rsidRDefault="00381D4B">
            <w:pPr>
              <w:spacing w:before="100" w:after="100"/>
              <w:ind w:left="100" w:right="100"/>
              <w:jc w:val="center"/>
              <w:rPr>
                <w:ins w:id="488" w:author="Luke McGuinness" w:date="2021-10-13T16:59:00Z"/>
                <w:sz w:val="14"/>
                <w:szCs w:val="14"/>
              </w:rPr>
            </w:pPr>
          </w:p>
        </w:tc>
        <w:tc>
          <w:tcPr>
            <w:tcW w:w="0" w:type="auto"/>
            <w:shd w:val="clear" w:color="auto" w:fill="FFFFFF"/>
            <w:tcMar>
              <w:top w:w="0" w:type="dxa"/>
              <w:left w:w="0" w:type="dxa"/>
              <w:bottom w:w="0" w:type="dxa"/>
              <w:right w:w="0" w:type="dxa"/>
            </w:tcMar>
            <w:vAlign w:val="center"/>
          </w:tcPr>
          <w:p w14:paraId="16185991" w14:textId="77777777" w:rsidR="00381D4B" w:rsidRPr="00CB5131" w:rsidRDefault="00381D4B">
            <w:pPr>
              <w:spacing w:before="100" w:after="100"/>
              <w:ind w:left="100" w:right="100"/>
              <w:jc w:val="center"/>
              <w:rPr>
                <w:ins w:id="489" w:author="Luke McGuinness" w:date="2021-10-13T16:59:00Z"/>
                <w:sz w:val="14"/>
                <w:szCs w:val="14"/>
              </w:rPr>
            </w:pPr>
          </w:p>
        </w:tc>
        <w:tc>
          <w:tcPr>
            <w:tcW w:w="0" w:type="auto"/>
            <w:shd w:val="clear" w:color="auto" w:fill="FFFFFF"/>
            <w:tcMar>
              <w:top w:w="0" w:type="dxa"/>
              <w:left w:w="0" w:type="dxa"/>
              <w:bottom w:w="0" w:type="dxa"/>
              <w:right w:w="0" w:type="dxa"/>
            </w:tcMar>
            <w:vAlign w:val="center"/>
          </w:tcPr>
          <w:p w14:paraId="16185992" w14:textId="77777777" w:rsidR="00381D4B" w:rsidRPr="00CB5131" w:rsidRDefault="00381D4B">
            <w:pPr>
              <w:spacing w:before="100" w:after="100"/>
              <w:ind w:left="100" w:right="100"/>
              <w:jc w:val="center"/>
              <w:rPr>
                <w:ins w:id="490" w:author="Luke McGuinness" w:date="2021-10-13T16:59:00Z"/>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16185993" w14:textId="77777777" w:rsidR="00381D4B" w:rsidRPr="00CB5131" w:rsidRDefault="00381D4B">
            <w:pPr>
              <w:spacing w:before="100" w:after="100"/>
              <w:ind w:left="100" w:right="100"/>
              <w:jc w:val="center"/>
              <w:rPr>
                <w:ins w:id="491" w:author="Luke McGuinness" w:date="2021-10-13T16:59:00Z"/>
                <w:sz w:val="14"/>
                <w:szCs w:val="14"/>
              </w:rPr>
            </w:pPr>
          </w:p>
        </w:tc>
        <w:tc>
          <w:tcPr>
            <w:tcW w:w="0" w:type="auto"/>
            <w:shd w:val="clear" w:color="auto" w:fill="FFFFFF"/>
            <w:tcMar>
              <w:top w:w="0" w:type="dxa"/>
              <w:left w:w="0" w:type="dxa"/>
              <w:bottom w:w="0" w:type="dxa"/>
              <w:right w:w="0" w:type="dxa"/>
            </w:tcMar>
            <w:vAlign w:val="center"/>
          </w:tcPr>
          <w:p w14:paraId="16185994" w14:textId="77777777" w:rsidR="00381D4B" w:rsidRPr="00CB5131" w:rsidRDefault="00381D4B">
            <w:pPr>
              <w:spacing w:before="100" w:after="100"/>
              <w:ind w:left="100" w:right="100"/>
              <w:jc w:val="center"/>
              <w:rPr>
                <w:ins w:id="492" w:author="Luke McGuinness" w:date="2021-10-13T16:59:00Z"/>
                <w:sz w:val="14"/>
                <w:szCs w:val="14"/>
              </w:rPr>
            </w:pPr>
          </w:p>
        </w:tc>
        <w:tc>
          <w:tcPr>
            <w:tcW w:w="0" w:type="auto"/>
            <w:shd w:val="clear" w:color="auto" w:fill="FFFFFF"/>
            <w:tcMar>
              <w:top w:w="0" w:type="dxa"/>
              <w:left w:w="0" w:type="dxa"/>
              <w:bottom w:w="0" w:type="dxa"/>
              <w:right w:w="0" w:type="dxa"/>
            </w:tcMar>
            <w:vAlign w:val="center"/>
          </w:tcPr>
          <w:p w14:paraId="16185995" w14:textId="77777777" w:rsidR="00381D4B" w:rsidRPr="00CB5131" w:rsidRDefault="00381D4B">
            <w:pPr>
              <w:spacing w:before="100" w:after="100"/>
              <w:ind w:left="100" w:right="100"/>
              <w:jc w:val="center"/>
              <w:rPr>
                <w:ins w:id="493" w:author="Luke McGuinness" w:date="2021-10-13T16:59:00Z"/>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16185996" w14:textId="77777777" w:rsidR="00381D4B" w:rsidRPr="00CB5131" w:rsidRDefault="00381D4B">
            <w:pPr>
              <w:spacing w:before="100" w:after="100"/>
              <w:ind w:left="100" w:right="100"/>
              <w:jc w:val="center"/>
              <w:rPr>
                <w:ins w:id="494" w:author="Luke McGuinness" w:date="2021-10-13T16:59:00Z"/>
                <w:sz w:val="14"/>
                <w:szCs w:val="14"/>
              </w:rPr>
            </w:pPr>
          </w:p>
        </w:tc>
        <w:tc>
          <w:tcPr>
            <w:tcW w:w="0" w:type="auto"/>
            <w:shd w:val="clear" w:color="auto" w:fill="FFFFFF"/>
            <w:tcMar>
              <w:top w:w="0" w:type="dxa"/>
              <w:left w:w="0" w:type="dxa"/>
              <w:bottom w:w="0" w:type="dxa"/>
              <w:right w:w="0" w:type="dxa"/>
            </w:tcMar>
            <w:vAlign w:val="center"/>
          </w:tcPr>
          <w:p w14:paraId="16185997" w14:textId="77777777" w:rsidR="00381D4B" w:rsidRPr="00CB5131" w:rsidRDefault="00381D4B">
            <w:pPr>
              <w:spacing w:before="100" w:after="100"/>
              <w:ind w:left="100" w:right="100"/>
              <w:jc w:val="center"/>
              <w:rPr>
                <w:ins w:id="495" w:author="Luke McGuinness" w:date="2021-10-13T16:59:00Z"/>
                <w:sz w:val="14"/>
                <w:szCs w:val="14"/>
              </w:rPr>
            </w:pPr>
          </w:p>
        </w:tc>
        <w:tc>
          <w:tcPr>
            <w:tcW w:w="0" w:type="auto"/>
            <w:shd w:val="clear" w:color="auto" w:fill="FFFFFF"/>
            <w:tcMar>
              <w:top w:w="0" w:type="dxa"/>
              <w:left w:w="0" w:type="dxa"/>
              <w:bottom w:w="0" w:type="dxa"/>
              <w:right w:w="0" w:type="dxa"/>
            </w:tcMar>
            <w:vAlign w:val="center"/>
          </w:tcPr>
          <w:p w14:paraId="16185998" w14:textId="77777777" w:rsidR="00381D4B" w:rsidRPr="00CB5131" w:rsidRDefault="00381D4B">
            <w:pPr>
              <w:spacing w:before="100" w:after="100"/>
              <w:ind w:left="100" w:right="100"/>
              <w:jc w:val="center"/>
              <w:rPr>
                <w:ins w:id="496" w:author="Luke McGuinness" w:date="2021-10-13T16:59:00Z"/>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16185999" w14:textId="77777777" w:rsidR="00381D4B" w:rsidRPr="00CB5131" w:rsidRDefault="00381D4B">
            <w:pPr>
              <w:spacing w:before="100" w:after="100"/>
              <w:ind w:left="100" w:right="100"/>
              <w:jc w:val="center"/>
              <w:rPr>
                <w:ins w:id="497" w:author="Luke McGuinness" w:date="2021-10-13T16:59:00Z"/>
                <w:sz w:val="14"/>
                <w:szCs w:val="14"/>
              </w:rPr>
            </w:pPr>
          </w:p>
        </w:tc>
        <w:tc>
          <w:tcPr>
            <w:tcW w:w="0" w:type="auto"/>
            <w:shd w:val="clear" w:color="auto" w:fill="FFFFFF"/>
            <w:tcMar>
              <w:top w:w="0" w:type="dxa"/>
              <w:left w:w="0" w:type="dxa"/>
              <w:bottom w:w="0" w:type="dxa"/>
              <w:right w:w="0" w:type="dxa"/>
            </w:tcMar>
            <w:vAlign w:val="center"/>
          </w:tcPr>
          <w:p w14:paraId="1618599A" w14:textId="77777777" w:rsidR="00381D4B" w:rsidRPr="00CB5131" w:rsidRDefault="00381D4B">
            <w:pPr>
              <w:spacing w:before="100" w:after="100"/>
              <w:ind w:left="100" w:right="100"/>
              <w:jc w:val="center"/>
              <w:rPr>
                <w:ins w:id="498" w:author="Luke McGuinness" w:date="2021-10-13T16:59:00Z"/>
                <w:sz w:val="14"/>
                <w:szCs w:val="14"/>
              </w:rPr>
            </w:pPr>
          </w:p>
        </w:tc>
        <w:tc>
          <w:tcPr>
            <w:tcW w:w="0" w:type="auto"/>
            <w:shd w:val="clear" w:color="auto" w:fill="FFFFFF"/>
            <w:tcMar>
              <w:top w:w="0" w:type="dxa"/>
              <w:left w:w="0" w:type="dxa"/>
              <w:bottom w:w="0" w:type="dxa"/>
              <w:right w:w="0" w:type="dxa"/>
            </w:tcMar>
            <w:vAlign w:val="center"/>
          </w:tcPr>
          <w:p w14:paraId="1618599B" w14:textId="77777777" w:rsidR="00381D4B" w:rsidRPr="00CB5131" w:rsidRDefault="00381D4B">
            <w:pPr>
              <w:spacing w:before="100" w:after="100"/>
              <w:ind w:left="100" w:right="100"/>
              <w:jc w:val="center"/>
              <w:rPr>
                <w:ins w:id="499" w:author="Luke McGuinness" w:date="2021-10-13T16:59:00Z"/>
                <w:sz w:val="14"/>
                <w:szCs w:val="14"/>
              </w:rPr>
            </w:pPr>
          </w:p>
        </w:tc>
        <w:tc>
          <w:tcPr>
            <w:tcW w:w="559" w:type="dxa"/>
            <w:tcBorders>
              <w:right w:val="single" w:sz="4" w:space="0" w:color="auto"/>
            </w:tcBorders>
            <w:shd w:val="clear" w:color="auto" w:fill="FFFFFF"/>
            <w:tcMar>
              <w:top w:w="0" w:type="dxa"/>
              <w:left w:w="0" w:type="dxa"/>
              <w:bottom w:w="0" w:type="dxa"/>
              <w:right w:w="0" w:type="dxa"/>
            </w:tcMar>
            <w:vAlign w:val="center"/>
          </w:tcPr>
          <w:p w14:paraId="1618599C" w14:textId="77777777" w:rsidR="00381D4B" w:rsidRPr="00CB5131" w:rsidRDefault="00381D4B">
            <w:pPr>
              <w:spacing w:before="100" w:after="100"/>
              <w:ind w:left="100" w:right="100"/>
              <w:jc w:val="center"/>
              <w:rPr>
                <w:ins w:id="500" w:author="Luke McGuinness" w:date="2021-10-13T16:59:00Z"/>
                <w:sz w:val="14"/>
                <w:szCs w:val="14"/>
              </w:rPr>
            </w:pPr>
          </w:p>
        </w:tc>
      </w:tr>
      <w:tr w:rsidR="00EE4C29" w:rsidRPr="00CB5131" w14:paraId="161859AE" w14:textId="77777777" w:rsidTr="006821AC">
        <w:trPr>
          <w:cantSplit/>
          <w:trHeight w:val="477"/>
          <w:jc w:val="center"/>
          <w:ins w:id="501" w:author="Luke McGuinness" w:date="2021-10-13T16:59:00Z"/>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9E" w14:textId="2F344EF4" w:rsidR="00381D4B" w:rsidRPr="00CB5131" w:rsidRDefault="00EE4C29">
            <w:pPr>
              <w:spacing w:before="100" w:after="100"/>
              <w:ind w:left="400" w:right="100"/>
              <w:rPr>
                <w:ins w:id="502" w:author="Luke McGuinness" w:date="2021-10-13T16:59:00Z"/>
                <w:sz w:val="14"/>
                <w:szCs w:val="14"/>
              </w:rPr>
            </w:pPr>
            <w:ins w:id="503" w:author="Luke McGuinness" w:date="2021-10-13T16:59:00Z">
              <w:r w:rsidRPr="00CB5131">
                <w:rPr>
                  <w:rFonts w:ascii="Arial" w:eastAsia="Arial" w:hAnsi="Arial" w:cs="Arial"/>
                  <w:color w:val="000000"/>
                  <w:sz w:val="14"/>
                  <w:szCs w:val="14"/>
                </w:rPr>
                <w:t>Statins</w:t>
              </w:r>
            </w:ins>
          </w:p>
        </w:tc>
        <w:tc>
          <w:tcPr>
            <w:tcW w:w="296" w:type="dxa"/>
            <w:shd w:val="clear" w:color="auto" w:fill="FFFFFF"/>
            <w:tcMar>
              <w:top w:w="0" w:type="dxa"/>
              <w:left w:w="0" w:type="dxa"/>
              <w:bottom w:w="0" w:type="dxa"/>
              <w:right w:w="0" w:type="dxa"/>
            </w:tcMar>
            <w:vAlign w:val="center"/>
          </w:tcPr>
          <w:p w14:paraId="1618599F" w14:textId="77777777" w:rsidR="00381D4B" w:rsidRPr="00CB5131" w:rsidRDefault="00EE4C29">
            <w:pPr>
              <w:spacing w:before="100" w:after="100"/>
              <w:ind w:left="100" w:right="100"/>
              <w:jc w:val="center"/>
              <w:rPr>
                <w:ins w:id="504" w:author="Luke McGuinness" w:date="2021-10-13T16:59:00Z"/>
                <w:sz w:val="14"/>
                <w:szCs w:val="14"/>
              </w:rPr>
            </w:pPr>
            <w:ins w:id="505" w:author="Luke McGuinness" w:date="2021-10-13T16:59:00Z">
              <w:r w:rsidRPr="00CB5131">
                <w:rPr>
                  <w:rFonts w:ascii="Arial" w:eastAsia="Arial" w:hAnsi="Arial" w:cs="Arial"/>
                  <w:color w:val="000000"/>
                  <w:sz w:val="14"/>
                  <w:szCs w:val="14"/>
                </w:rPr>
                <w:t>22,920</w:t>
              </w:r>
            </w:ins>
          </w:p>
        </w:tc>
        <w:tc>
          <w:tcPr>
            <w:tcW w:w="0" w:type="auto"/>
            <w:shd w:val="clear" w:color="auto" w:fill="FFFFFF"/>
            <w:tcMar>
              <w:top w:w="0" w:type="dxa"/>
              <w:left w:w="0" w:type="dxa"/>
              <w:bottom w:w="0" w:type="dxa"/>
              <w:right w:w="0" w:type="dxa"/>
            </w:tcMar>
            <w:vAlign w:val="center"/>
          </w:tcPr>
          <w:p w14:paraId="161859A0" w14:textId="77777777" w:rsidR="00381D4B" w:rsidRPr="00CB5131" w:rsidRDefault="00EE4C29">
            <w:pPr>
              <w:spacing w:before="100" w:after="100"/>
              <w:ind w:left="100" w:right="100"/>
              <w:jc w:val="center"/>
              <w:rPr>
                <w:ins w:id="506" w:author="Luke McGuinness" w:date="2021-10-13T16:59:00Z"/>
                <w:sz w:val="14"/>
                <w:szCs w:val="14"/>
              </w:rPr>
            </w:pPr>
            <w:ins w:id="507" w:author="Luke McGuinness" w:date="2021-10-13T16:59:00Z">
              <w:r w:rsidRPr="00CB5131">
                <w:rPr>
                  <w:rFonts w:ascii="Arial" w:eastAsia="Arial" w:hAnsi="Arial" w:cs="Arial"/>
                  <w:color w:val="000000"/>
                  <w:sz w:val="14"/>
                  <w:szCs w:val="14"/>
                </w:rPr>
                <w:t xml:space="preserve"> 4,871,568</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A1" w14:textId="77777777" w:rsidR="00381D4B" w:rsidRPr="00CB5131" w:rsidRDefault="00EE4C29">
            <w:pPr>
              <w:spacing w:before="100" w:after="100"/>
              <w:ind w:left="100" w:right="100"/>
              <w:jc w:val="center"/>
              <w:rPr>
                <w:ins w:id="508" w:author="Luke McGuinness" w:date="2021-10-13T16:59:00Z"/>
                <w:sz w:val="14"/>
                <w:szCs w:val="14"/>
              </w:rPr>
            </w:pPr>
            <w:ins w:id="509" w:author="Luke McGuinness" w:date="2021-10-13T16:59:00Z">
              <w:r w:rsidRPr="00CB5131">
                <w:rPr>
                  <w:rFonts w:ascii="Arial" w:eastAsia="Arial" w:hAnsi="Arial" w:cs="Arial"/>
                  <w:color w:val="000000"/>
                  <w:sz w:val="14"/>
                  <w:szCs w:val="14"/>
                </w:rPr>
                <w:t>470</w:t>
              </w:r>
            </w:ins>
          </w:p>
        </w:tc>
        <w:tc>
          <w:tcPr>
            <w:tcW w:w="0" w:type="auto"/>
            <w:shd w:val="clear" w:color="auto" w:fill="FFFFFF"/>
            <w:tcMar>
              <w:top w:w="0" w:type="dxa"/>
              <w:left w:w="0" w:type="dxa"/>
              <w:bottom w:w="0" w:type="dxa"/>
              <w:right w:w="0" w:type="dxa"/>
            </w:tcMar>
            <w:vAlign w:val="center"/>
          </w:tcPr>
          <w:p w14:paraId="161859A2" w14:textId="77777777" w:rsidR="00381D4B" w:rsidRPr="00CB5131" w:rsidRDefault="00EE4C29">
            <w:pPr>
              <w:spacing w:before="100" w:after="100"/>
              <w:ind w:left="100" w:right="100"/>
              <w:jc w:val="center"/>
              <w:rPr>
                <w:ins w:id="510" w:author="Luke McGuinness" w:date="2021-10-13T16:59:00Z"/>
                <w:sz w:val="14"/>
                <w:szCs w:val="14"/>
              </w:rPr>
            </w:pPr>
            <w:ins w:id="511" w:author="Luke McGuinness" w:date="2021-10-13T16:59:00Z">
              <w:r w:rsidRPr="00CB5131">
                <w:rPr>
                  <w:rFonts w:ascii="Arial" w:eastAsia="Arial" w:hAnsi="Arial" w:cs="Arial"/>
                  <w:color w:val="000000"/>
                  <w:sz w:val="14"/>
                  <w:szCs w:val="14"/>
                </w:rPr>
                <w:t xml:space="preserve"> 6,190</w:t>
              </w:r>
            </w:ins>
          </w:p>
        </w:tc>
        <w:tc>
          <w:tcPr>
            <w:tcW w:w="0" w:type="auto"/>
            <w:shd w:val="clear" w:color="auto" w:fill="FFFFFF"/>
            <w:tcMar>
              <w:top w:w="0" w:type="dxa"/>
              <w:left w:w="0" w:type="dxa"/>
              <w:bottom w:w="0" w:type="dxa"/>
              <w:right w:w="0" w:type="dxa"/>
            </w:tcMar>
            <w:vAlign w:val="center"/>
          </w:tcPr>
          <w:p w14:paraId="161859A3" w14:textId="77777777" w:rsidR="00381D4B" w:rsidRPr="00CB5131" w:rsidRDefault="00EE4C29">
            <w:pPr>
              <w:spacing w:before="100" w:after="100"/>
              <w:ind w:left="100" w:right="100"/>
              <w:jc w:val="center"/>
              <w:rPr>
                <w:ins w:id="512" w:author="Luke McGuinness" w:date="2021-10-13T16:59:00Z"/>
                <w:sz w:val="14"/>
                <w:szCs w:val="14"/>
              </w:rPr>
            </w:pPr>
            <w:ins w:id="513" w:author="Luke McGuinness" w:date="2021-10-13T16:59:00Z">
              <w:r w:rsidRPr="00CB5131">
                <w:rPr>
                  <w:rFonts w:ascii="Arial" w:eastAsia="Arial" w:hAnsi="Arial" w:cs="Arial"/>
                  <w:color w:val="000000"/>
                  <w:sz w:val="14"/>
                  <w:szCs w:val="14"/>
                </w:rPr>
                <w:t xml:space="preserve"> 4,758,526</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A4" w14:textId="77777777" w:rsidR="00381D4B" w:rsidRPr="00CB5131" w:rsidRDefault="00EE4C29">
            <w:pPr>
              <w:spacing w:before="100" w:after="100"/>
              <w:ind w:left="100" w:right="100"/>
              <w:jc w:val="center"/>
              <w:rPr>
                <w:ins w:id="514" w:author="Luke McGuinness" w:date="2021-10-13T16:59:00Z"/>
                <w:sz w:val="14"/>
                <w:szCs w:val="14"/>
              </w:rPr>
            </w:pPr>
            <w:ins w:id="515" w:author="Luke McGuinness" w:date="2021-10-13T16:59:00Z">
              <w:r w:rsidRPr="00CB5131">
                <w:rPr>
                  <w:rFonts w:ascii="Arial" w:eastAsia="Arial" w:hAnsi="Arial" w:cs="Arial"/>
                  <w:color w:val="000000"/>
                  <w:sz w:val="14"/>
                  <w:szCs w:val="14"/>
                </w:rPr>
                <w:t>130</w:t>
              </w:r>
            </w:ins>
          </w:p>
        </w:tc>
        <w:tc>
          <w:tcPr>
            <w:tcW w:w="0" w:type="auto"/>
            <w:shd w:val="clear" w:color="auto" w:fill="FFFFFF"/>
            <w:tcMar>
              <w:top w:w="0" w:type="dxa"/>
              <w:left w:w="0" w:type="dxa"/>
              <w:bottom w:w="0" w:type="dxa"/>
              <w:right w:w="0" w:type="dxa"/>
            </w:tcMar>
            <w:vAlign w:val="center"/>
          </w:tcPr>
          <w:p w14:paraId="161859A5" w14:textId="77777777" w:rsidR="00381D4B" w:rsidRPr="00CB5131" w:rsidRDefault="00EE4C29">
            <w:pPr>
              <w:spacing w:before="100" w:after="100"/>
              <w:ind w:left="100" w:right="100"/>
              <w:jc w:val="center"/>
              <w:rPr>
                <w:ins w:id="516" w:author="Luke McGuinness" w:date="2021-10-13T16:59:00Z"/>
                <w:sz w:val="14"/>
                <w:szCs w:val="14"/>
              </w:rPr>
            </w:pPr>
            <w:ins w:id="517" w:author="Luke McGuinness" w:date="2021-10-13T16:59:00Z">
              <w:r w:rsidRPr="00CB5131">
                <w:rPr>
                  <w:rFonts w:ascii="Arial" w:eastAsia="Arial" w:hAnsi="Arial" w:cs="Arial"/>
                  <w:color w:val="000000"/>
                  <w:sz w:val="14"/>
                  <w:szCs w:val="14"/>
                </w:rPr>
                <w:t xml:space="preserve"> 5,773</w:t>
              </w:r>
            </w:ins>
          </w:p>
        </w:tc>
        <w:tc>
          <w:tcPr>
            <w:tcW w:w="0" w:type="auto"/>
            <w:shd w:val="clear" w:color="auto" w:fill="FFFFFF"/>
            <w:tcMar>
              <w:top w:w="0" w:type="dxa"/>
              <w:left w:w="0" w:type="dxa"/>
              <w:bottom w:w="0" w:type="dxa"/>
              <w:right w:w="0" w:type="dxa"/>
            </w:tcMar>
            <w:vAlign w:val="center"/>
          </w:tcPr>
          <w:p w14:paraId="161859A6" w14:textId="77777777" w:rsidR="00381D4B" w:rsidRPr="00CB5131" w:rsidRDefault="00EE4C29">
            <w:pPr>
              <w:spacing w:before="100" w:after="100"/>
              <w:ind w:left="100" w:right="100"/>
              <w:jc w:val="center"/>
              <w:rPr>
                <w:ins w:id="518" w:author="Luke McGuinness" w:date="2021-10-13T16:59:00Z"/>
                <w:sz w:val="14"/>
                <w:szCs w:val="14"/>
              </w:rPr>
            </w:pPr>
            <w:ins w:id="519" w:author="Luke McGuinness" w:date="2021-10-13T16:59:00Z">
              <w:r w:rsidRPr="00CB5131">
                <w:rPr>
                  <w:rFonts w:ascii="Arial" w:eastAsia="Arial" w:hAnsi="Arial" w:cs="Arial"/>
                  <w:color w:val="000000"/>
                  <w:sz w:val="14"/>
                  <w:szCs w:val="14"/>
                </w:rPr>
                <w:t xml:space="preserve"> 4,753,437</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A7" w14:textId="77777777" w:rsidR="00381D4B" w:rsidRPr="00CB5131" w:rsidRDefault="00EE4C29">
            <w:pPr>
              <w:spacing w:before="100" w:after="100"/>
              <w:ind w:left="100" w:right="100"/>
              <w:jc w:val="center"/>
              <w:rPr>
                <w:ins w:id="520" w:author="Luke McGuinness" w:date="2021-10-13T16:59:00Z"/>
                <w:sz w:val="14"/>
                <w:szCs w:val="14"/>
              </w:rPr>
            </w:pPr>
            <w:ins w:id="521" w:author="Luke McGuinness" w:date="2021-10-13T16:59:00Z">
              <w:r w:rsidRPr="00CB5131">
                <w:rPr>
                  <w:rFonts w:ascii="Arial" w:eastAsia="Arial" w:hAnsi="Arial" w:cs="Arial"/>
                  <w:color w:val="000000"/>
                  <w:sz w:val="14"/>
                  <w:szCs w:val="14"/>
                </w:rPr>
                <w:t>121</w:t>
              </w:r>
            </w:ins>
          </w:p>
        </w:tc>
        <w:tc>
          <w:tcPr>
            <w:tcW w:w="0" w:type="auto"/>
            <w:shd w:val="clear" w:color="auto" w:fill="FFFFFF"/>
            <w:tcMar>
              <w:top w:w="0" w:type="dxa"/>
              <w:left w:w="0" w:type="dxa"/>
              <w:bottom w:w="0" w:type="dxa"/>
              <w:right w:w="0" w:type="dxa"/>
            </w:tcMar>
            <w:vAlign w:val="center"/>
          </w:tcPr>
          <w:p w14:paraId="161859A8" w14:textId="77777777" w:rsidR="00381D4B" w:rsidRPr="00CB5131" w:rsidRDefault="00EE4C29">
            <w:pPr>
              <w:spacing w:before="100" w:after="100"/>
              <w:ind w:left="100" w:right="100"/>
              <w:jc w:val="center"/>
              <w:rPr>
                <w:ins w:id="522" w:author="Luke McGuinness" w:date="2021-10-13T16:59:00Z"/>
                <w:sz w:val="14"/>
                <w:szCs w:val="14"/>
              </w:rPr>
            </w:pPr>
            <w:ins w:id="523" w:author="Luke McGuinness" w:date="2021-10-13T16:59:00Z">
              <w:r w:rsidRPr="00CB5131">
                <w:rPr>
                  <w:rFonts w:ascii="Arial" w:eastAsia="Arial" w:hAnsi="Arial" w:cs="Arial"/>
                  <w:color w:val="000000"/>
                  <w:sz w:val="14"/>
                  <w:szCs w:val="14"/>
                </w:rPr>
                <w:t xml:space="preserve"> 5,871</w:t>
              </w:r>
            </w:ins>
          </w:p>
        </w:tc>
        <w:tc>
          <w:tcPr>
            <w:tcW w:w="0" w:type="auto"/>
            <w:shd w:val="clear" w:color="auto" w:fill="FFFFFF"/>
            <w:tcMar>
              <w:top w:w="0" w:type="dxa"/>
              <w:left w:w="0" w:type="dxa"/>
              <w:bottom w:w="0" w:type="dxa"/>
              <w:right w:w="0" w:type="dxa"/>
            </w:tcMar>
            <w:vAlign w:val="center"/>
          </w:tcPr>
          <w:p w14:paraId="161859A9" w14:textId="77777777" w:rsidR="00381D4B" w:rsidRPr="00CB5131" w:rsidRDefault="00EE4C29">
            <w:pPr>
              <w:spacing w:before="100" w:after="100"/>
              <w:ind w:left="100" w:right="100"/>
              <w:jc w:val="center"/>
              <w:rPr>
                <w:ins w:id="524" w:author="Luke McGuinness" w:date="2021-10-13T16:59:00Z"/>
                <w:sz w:val="14"/>
                <w:szCs w:val="14"/>
              </w:rPr>
            </w:pPr>
            <w:ins w:id="525" w:author="Luke McGuinness" w:date="2021-10-13T16:59:00Z">
              <w:r w:rsidRPr="00CB5131">
                <w:rPr>
                  <w:rFonts w:ascii="Arial" w:eastAsia="Arial" w:hAnsi="Arial" w:cs="Arial"/>
                  <w:color w:val="000000"/>
                  <w:sz w:val="14"/>
                  <w:szCs w:val="14"/>
                </w:rPr>
                <w:t xml:space="preserve"> 4,755,258</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AA" w14:textId="77777777" w:rsidR="00381D4B" w:rsidRPr="00CB5131" w:rsidRDefault="00EE4C29">
            <w:pPr>
              <w:spacing w:before="100" w:after="100"/>
              <w:ind w:left="100" w:right="100"/>
              <w:jc w:val="center"/>
              <w:rPr>
                <w:ins w:id="526" w:author="Luke McGuinness" w:date="2021-10-13T16:59:00Z"/>
                <w:sz w:val="14"/>
                <w:szCs w:val="14"/>
              </w:rPr>
            </w:pPr>
            <w:ins w:id="527" w:author="Luke McGuinness" w:date="2021-10-13T16:59:00Z">
              <w:r w:rsidRPr="00CB5131">
                <w:rPr>
                  <w:rFonts w:ascii="Arial" w:eastAsia="Arial" w:hAnsi="Arial" w:cs="Arial"/>
                  <w:color w:val="000000"/>
                  <w:sz w:val="14"/>
                  <w:szCs w:val="14"/>
                </w:rPr>
                <w:t>123</w:t>
              </w:r>
            </w:ins>
          </w:p>
        </w:tc>
        <w:tc>
          <w:tcPr>
            <w:tcW w:w="0" w:type="auto"/>
            <w:shd w:val="clear" w:color="auto" w:fill="FFFFFF"/>
            <w:tcMar>
              <w:top w:w="0" w:type="dxa"/>
              <w:left w:w="0" w:type="dxa"/>
              <w:bottom w:w="0" w:type="dxa"/>
              <w:right w:w="0" w:type="dxa"/>
            </w:tcMar>
            <w:vAlign w:val="center"/>
          </w:tcPr>
          <w:p w14:paraId="161859AB" w14:textId="77777777" w:rsidR="00381D4B" w:rsidRPr="00CB5131" w:rsidRDefault="00EE4C29">
            <w:pPr>
              <w:spacing w:before="100" w:after="100"/>
              <w:ind w:left="100" w:right="100"/>
              <w:jc w:val="center"/>
              <w:rPr>
                <w:ins w:id="528" w:author="Luke McGuinness" w:date="2021-10-13T16:59:00Z"/>
                <w:sz w:val="14"/>
                <w:szCs w:val="14"/>
              </w:rPr>
            </w:pPr>
            <w:ins w:id="529" w:author="Luke McGuinness" w:date="2021-10-13T16:59:00Z">
              <w:r w:rsidRPr="00CB5131">
                <w:rPr>
                  <w:rFonts w:ascii="Arial" w:eastAsia="Arial" w:hAnsi="Arial" w:cs="Arial"/>
                  <w:color w:val="000000"/>
                  <w:sz w:val="14"/>
                  <w:szCs w:val="14"/>
                </w:rPr>
                <w:t xml:space="preserve"> 5,086</w:t>
              </w:r>
            </w:ins>
          </w:p>
        </w:tc>
        <w:tc>
          <w:tcPr>
            <w:tcW w:w="0" w:type="auto"/>
            <w:shd w:val="clear" w:color="auto" w:fill="FFFFFF"/>
            <w:tcMar>
              <w:top w:w="0" w:type="dxa"/>
              <w:left w:w="0" w:type="dxa"/>
              <w:bottom w:w="0" w:type="dxa"/>
              <w:right w:w="0" w:type="dxa"/>
            </w:tcMar>
            <w:vAlign w:val="center"/>
          </w:tcPr>
          <w:p w14:paraId="161859AC" w14:textId="77777777" w:rsidR="00381D4B" w:rsidRPr="00CB5131" w:rsidRDefault="00EE4C29">
            <w:pPr>
              <w:spacing w:before="100" w:after="100"/>
              <w:ind w:left="100" w:right="100"/>
              <w:jc w:val="center"/>
              <w:rPr>
                <w:ins w:id="530" w:author="Luke McGuinness" w:date="2021-10-13T16:59:00Z"/>
                <w:sz w:val="14"/>
                <w:szCs w:val="14"/>
              </w:rPr>
            </w:pPr>
            <w:ins w:id="531" w:author="Luke McGuinness" w:date="2021-10-13T16:59:00Z">
              <w:r w:rsidRPr="00CB5131">
                <w:rPr>
                  <w:rFonts w:ascii="Arial" w:eastAsia="Arial" w:hAnsi="Arial" w:cs="Arial"/>
                  <w:color w:val="000000"/>
                  <w:sz w:val="14"/>
                  <w:szCs w:val="14"/>
                </w:rPr>
                <w:t xml:space="preserve"> 4,747,237</w:t>
              </w:r>
            </w:ins>
          </w:p>
        </w:tc>
        <w:tc>
          <w:tcPr>
            <w:tcW w:w="559" w:type="dxa"/>
            <w:tcBorders>
              <w:right w:val="single" w:sz="4" w:space="0" w:color="auto"/>
            </w:tcBorders>
            <w:shd w:val="clear" w:color="auto" w:fill="FFFFFF"/>
            <w:tcMar>
              <w:top w:w="0" w:type="dxa"/>
              <w:left w:w="0" w:type="dxa"/>
              <w:bottom w:w="0" w:type="dxa"/>
              <w:right w:w="0" w:type="dxa"/>
            </w:tcMar>
            <w:vAlign w:val="center"/>
          </w:tcPr>
          <w:p w14:paraId="161859AD" w14:textId="77777777" w:rsidR="00381D4B" w:rsidRPr="00CB5131" w:rsidRDefault="00EE4C29">
            <w:pPr>
              <w:spacing w:before="100" w:after="100"/>
              <w:ind w:left="100" w:right="100"/>
              <w:jc w:val="center"/>
              <w:rPr>
                <w:ins w:id="532" w:author="Luke McGuinness" w:date="2021-10-13T16:59:00Z"/>
                <w:sz w:val="14"/>
                <w:szCs w:val="14"/>
              </w:rPr>
            </w:pPr>
            <w:ins w:id="533" w:author="Luke McGuinness" w:date="2021-10-13T16:59:00Z">
              <w:r w:rsidRPr="00CB5131">
                <w:rPr>
                  <w:rFonts w:ascii="Arial" w:eastAsia="Arial" w:hAnsi="Arial" w:cs="Arial"/>
                  <w:color w:val="000000"/>
                  <w:sz w:val="14"/>
                  <w:szCs w:val="14"/>
                </w:rPr>
                <w:t>107</w:t>
              </w:r>
            </w:ins>
          </w:p>
        </w:tc>
      </w:tr>
      <w:tr w:rsidR="00EE4C29" w:rsidRPr="00CB5131" w14:paraId="161859BF" w14:textId="77777777" w:rsidTr="006821AC">
        <w:trPr>
          <w:cantSplit/>
          <w:trHeight w:val="604"/>
          <w:jc w:val="center"/>
          <w:ins w:id="534" w:author="Luke McGuinness" w:date="2021-10-13T16:59:00Z"/>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AF" w14:textId="2E24BBA3" w:rsidR="00381D4B" w:rsidRPr="00CB5131" w:rsidRDefault="00EE4C29">
            <w:pPr>
              <w:spacing w:before="100" w:after="100"/>
              <w:ind w:left="400" w:right="100"/>
              <w:rPr>
                <w:ins w:id="535" w:author="Luke McGuinness" w:date="2021-10-13T16:59:00Z"/>
                <w:sz w:val="14"/>
                <w:szCs w:val="14"/>
              </w:rPr>
            </w:pPr>
            <w:ins w:id="536" w:author="Luke McGuinness" w:date="2021-10-13T16:59:00Z">
              <w:r w:rsidRPr="00CB5131">
                <w:rPr>
                  <w:rFonts w:ascii="Arial" w:eastAsia="Arial" w:hAnsi="Arial" w:cs="Arial"/>
                  <w:color w:val="000000"/>
                  <w:sz w:val="14"/>
                  <w:szCs w:val="14"/>
                </w:rPr>
                <w:t>Omega-3 FAGs</w:t>
              </w:r>
            </w:ins>
          </w:p>
        </w:tc>
        <w:tc>
          <w:tcPr>
            <w:tcW w:w="296" w:type="dxa"/>
            <w:shd w:val="clear" w:color="auto" w:fill="FFFFFF"/>
            <w:tcMar>
              <w:top w:w="0" w:type="dxa"/>
              <w:left w:w="0" w:type="dxa"/>
              <w:bottom w:w="0" w:type="dxa"/>
              <w:right w:w="0" w:type="dxa"/>
            </w:tcMar>
            <w:vAlign w:val="center"/>
          </w:tcPr>
          <w:p w14:paraId="161859B0" w14:textId="77777777" w:rsidR="00381D4B" w:rsidRPr="00CB5131" w:rsidRDefault="00EE4C29">
            <w:pPr>
              <w:spacing w:before="100" w:after="100"/>
              <w:ind w:left="100" w:right="100"/>
              <w:jc w:val="center"/>
              <w:rPr>
                <w:ins w:id="537" w:author="Luke McGuinness" w:date="2021-10-13T16:59:00Z"/>
                <w:sz w:val="14"/>
                <w:szCs w:val="14"/>
              </w:rPr>
            </w:pPr>
            <w:ins w:id="538" w:author="Luke McGuinness" w:date="2021-10-13T16:59:00Z">
              <w:r w:rsidRPr="00CB5131">
                <w:rPr>
                  <w:rFonts w:ascii="Arial" w:eastAsia="Arial" w:hAnsi="Arial" w:cs="Arial"/>
                  <w:color w:val="000000"/>
                  <w:sz w:val="14"/>
                  <w:szCs w:val="14"/>
                </w:rPr>
                <w:t xml:space="preserve">    19</w:t>
              </w:r>
            </w:ins>
          </w:p>
        </w:tc>
        <w:tc>
          <w:tcPr>
            <w:tcW w:w="0" w:type="auto"/>
            <w:shd w:val="clear" w:color="auto" w:fill="FFFFFF"/>
            <w:tcMar>
              <w:top w:w="0" w:type="dxa"/>
              <w:left w:w="0" w:type="dxa"/>
              <w:bottom w:w="0" w:type="dxa"/>
              <w:right w:w="0" w:type="dxa"/>
            </w:tcMar>
            <w:vAlign w:val="center"/>
          </w:tcPr>
          <w:p w14:paraId="161859B1" w14:textId="77777777" w:rsidR="00381D4B" w:rsidRPr="00CB5131" w:rsidRDefault="00EE4C29">
            <w:pPr>
              <w:spacing w:before="100" w:after="100"/>
              <w:ind w:left="100" w:right="100"/>
              <w:jc w:val="center"/>
              <w:rPr>
                <w:ins w:id="539" w:author="Luke McGuinness" w:date="2021-10-13T16:59:00Z"/>
                <w:sz w:val="14"/>
                <w:szCs w:val="14"/>
              </w:rPr>
            </w:pPr>
            <w:ins w:id="540" w:author="Luke McGuinness" w:date="2021-10-13T16:59:00Z">
              <w:r w:rsidRPr="00CB5131">
                <w:rPr>
                  <w:rFonts w:ascii="Arial" w:eastAsia="Arial" w:hAnsi="Arial" w:cs="Arial"/>
                  <w:color w:val="000000"/>
                  <w:sz w:val="14"/>
                  <w:szCs w:val="14"/>
                </w:rPr>
                <w:t xml:space="preserve">     8,034</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B2" w14:textId="77777777" w:rsidR="00381D4B" w:rsidRPr="00CB5131" w:rsidRDefault="00EE4C29">
            <w:pPr>
              <w:spacing w:before="100" w:after="100"/>
              <w:ind w:left="100" w:right="100"/>
              <w:jc w:val="center"/>
              <w:rPr>
                <w:ins w:id="541" w:author="Luke McGuinness" w:date="2021-10-13T16:59:00Z"/>
                <w:sz w:val="14"/>
                <w:szCs w:val="14"/>
              </w:rPr>
            </w:pPr>
            <w:ins w:id="542" w:author="Luke McGuinness" w:date="2021-10-13T16:59:00Z">
              <w:r w:rsidRPr="00CB5131">
                <w:rPr>
                  <w:rFonts w:ascii="Arial" w:eastAsia="Arial" w:hAnsi="Arial" w:cs="Arial"/>
                  <w:color w:val="000000"/>
                  <w:sz w:val="14"/>
                  <w:szCs w:val="14"/>
                </w:rPr>
                <w:t>236</w:t>
              </w:r>
            </w:ins>
          </w:p>
        </w:tc>
        <w:tc>
          <w:tcPr>
            <w:tcW w:w="0" w:type="auto"/>
            <w:shd w:val="clear" w:color="auto" w:fill="FFFFFF"/>
            <w:tcMar>
              <w:top w:w="0" w:type="dxa"/>
              <w:left w:w="0" w:type="dxa"/>
              <w:bottom w:w="0" w:type="dxa"/>
              <w:right w:w="0" w:type="dxa"/>
            </w:tcMar>
            <w:vAlign w:val="center"/>
          </w:tcPr>
          <w:p w14:paraId="161859B3" w14:textId="77777777" w:rsidR="00381D4B" w:rsidRPr="00CB5131" w:rsidRDefault="00EE4C29">
            <w:pPr>
              <w:spacing w:before="100" w:after="100"/>
              <w:ind w:left="100" w:right="100"/>
              <w:jc w:val="center"/>
              <w:rPr>
                <w:ins w:id="543" w:author="Luke McGuinness" w:date="2021-10-13T16:59:00Z"/>
                <w:sz w:val="14"/>
                <w:szCs w:val="14"/>
              </w:rPr>
            </w:pPr>
            <w:ins w:id="544" w:author="Luke McGuinness" w:date="2021-10-13T16:59:00Z">
              <w:r w:rsidRPr="00CB5131">
                <w:rPr>
                  <w:rFonts w:ascii="Arial" w:eastAsia="Arial" w:hAnsi="Arial" w:cs="Arial"/>
                  <w:color w:val="000000"/>
                  <w:sz w:val="14"/>
                  <w:szCs w:val="14"/>
                </w:rPr>
                <w:t xml:space="preserve">     4</w:t>
              </w:r>
            </w:ins>
          </w:p>
        </w:tc>
        <w:tc>
          <w:tcPr>
            <w:tcW w:w="0" w:type="auto"/>
            <w:shd w:val="clear" w:color="auto" w:fill="FFFFFF"/>
            <w:tcMar>
              <w:top w:w="0" w:type="dxa"/>
              <w:left w:w="0" w:type="dxa"/>
              <w:bottom w:w="0" w:type="dxa"/>
              <w:right w:w="0" w:type="dxa"/>
            </w:tcMar>
            <w:vAlign w:val="center"/>
          </w:tcPr>
          <w:p w14:paraId="161859B4" w14:textId="77777777" w:rsidR="00381D4B" w:rsidRPr="00CB5131" w:rsidRDefault="00EE4C29">
            <w:pPr>
              <w:spacing w:before="100" w:after="100"/>
              <w:ind w:left="100" w:right="100"/>
              <w:jc w:val="center"/>
              <w:rPr>
                <w:ins w:id="545" w:author="Luke McGuinness" w:date="2021-10-13T16:59:00Z"/>
                <w:sz w:val="14"/>
                <w:szCs w:val="14"/>
              </w:rPr>
            </w:pPr>
            <w:ins w:id="546" w:author="Luke McGuinness" w:date="2021-10-13T16:59:00Z">
              <w:r w:rsidRPr="00CB5131">
                <w:rPr>
                  <w:rFonts w:ascii="Arial" w:eastAsia="Arial" w:hAnsi="Arial" w:cs="Arial"/>
                  <w:color w:val="000000"/>
                  <w:sz w:val="14"/>
                  <w:szCs w:val="14"/>
                </w:rPr>
                <w:t xml:space="preserve">     7,927</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B5" w14:textId="77777777" w:rsidR="00381D4B" w:rsidRPr="00CB5131" w:rsidRDefault="00EE4C29">
            <w:pPr>
              <w:spacing w:before="100" w:after="100"/>
              <w:ind w:left="100" w:right="100"/>
              <w:jc w:val="center"/>
              <w:rPr>
                <w:ins w:id="547" w:author="Luke McGuinness" w:date="2021-10-13T16:59:00Z"/>
                <w:sz w:val="14"/>
                <w:szCs w:val="14"/>
              </w:rPr>
            </w:pPr>
            <w:ins w:id="548" w:author="Luke McGuinness" w:date="2021-10-13T16:59:00Z">
              <w:r w:rsidRPr="00CB5131">
                <w:rPr>
                  <w:rFonts w:ascii="Arial" w:eastAsia="Arial" w:hAnsi="Arial" w:cs="Arial"/>
                  <w:color w:val="000000"/>
                  <w:sz w:val="14"/>
                  <w:szCs w:val="14"/>
                </w:rPr>
                <w:t xml:space="preserve"> 50</w:t>
              </w:r>
            </w:ins>
          </w:p>
        </w:tc>
        <w:tc>
          <w:tcPr>
            <w:tcW w:w="0" w:type="auto"/>
            <w:shd w:val="clear" w:color="auto" w:fill="FFFFFF"/>
            <w:tcMar>
              <w:top w:w="0" w:type="dxa"/>
              <w:left w:w="0" w:type="dxa"/>
              <w:bottom w:w="0" w:type="dxa"/>
              <w:right w:w="0" w:type="dxa"/>
            </w:tcMar>
            <w:vAlign w:val="center"/>
          </w:tcPr>
          <w:p w14:paraId="161859B6" w14:textId="77777777" w:rsidR="00381D4B" w:rsidRPr="00CB5131" w:rsidRDefault="00EE4C29">
            <w:pPr>
              <w:spacing w:before="100" w:after="100"/>
              <w:ind w:left="100" w:right="100"/>
              <w:jc w:val="center"/>
              <w:rPr>
                <w:ins w:id="549" w:author="Luke McGuinness" w:date="2021-10-13T16:59:00Z"/>
                <w:sz w:val="14"/>
                <w:szCs w:val="14"/>
              </w:rPr>
            </w:pPr>
            <w:ins w:id="550" w:author="Luke McGuinness" w:date="2021-10-13T16:59:00Z">
              <w:r w:rsidRPr="00CB5131">
                <w:rPr>
                  <w:rFonts w:ascii="Arial" w:eastAsia="Arial" w:hAnsi="Arial" w:cs="Arial"/>
                  <w:color w:val="000000"/>
                  <w:sz w:val="14"/>
                  <w:szCs w:val="14"/>
                </w:rPr>
                <w:t xml:space="preserve">     7</w:t>
              </w:r>
            </w:ins>
          </w:p>
        </w:tc>
        <w:tc>
          <w:tcPr>
            <w:tcW w:w="0" w:type="auto"/>
            <w:shd w:val="clear" w:color="auto" w:fill="FFFFFF"/>
            <w:tcMar>
              <w:top w:w="0" w:type="dxa"/>
              <w:left w:w="0" w:type="dxa"/>
              <w:bottom w:w="0" w:type="dxa"/>
              <w:right w:w="0" w:type="dxa"/>
            </w:tcMar>
            <w:vAlign w:val="center"/>
          </w:tcPr>
          <w:p w14:paraId="161859B7" w14:textId="77777777" w:rsidR="00381D4B" w:rsidRPr="00CB5131" w:rsidRDefault="00EE4C29">
            <w:pPr>
              <w:spacing w:before="100" w:after="100"/>
              <w:ind w:left="100" w:right="100"/>
              <w:jc w:val="center"/>
              <w:rPr>
                <w:ins w:id="551" w:author="Luke McGuinness" w:date="2021-10-13T16:59:00Z"/>
                <w:sz w:val="14"/>
                <w:szCs w:val="14"/>
              </w:rPr>
            </w:pPr>
            <w:ins w:id="552" w:author="Luke McGuinness" w:date="2021-10-13T16:59:00Z">
              <w:r w:rsidRPr="00CB5131">
                <w:rPr>
                  <w:rFonts w:ascii="Arial" w:eastAsia="Arial" w:hAnsi="Arial" w:cs="Arial"/>
                  <w:color w:val="000000"/>
                  <w:sz w:val="14"/>
                  <w:szCs w:val="14"/>
                </w:rPr>
                <w:t xml:space="preserve">     7,950</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B8" w14:textId="77777777" w:rsidR="00381D4B" w:rsidRPr="00CB5131" w:rsidRDefault="00EE4C29">
            <w:pPr>
              <w:spacing w:before="100" w:after="100"/>
              <w:ind w:left="100" w:right="100"/>
              <w:jc w:val="center"/>
              <w:rPr>
                <w:ins w:id="553" w:author="Luke McGuinness" w:date="2021-10-13T16:59:00Z"/>
                <w:sz w:val="14"/>
                <w:szCs w:val="14"/>
              </w:rPr>
            </w:pPr>
            <w:ins w:id="554" w:author="Luke McGuinness" w:date="2021-10-13T16:59:00Z">
              <w:r w:rsidRPr="00CB5131">
                <w:rPr>
                  <w:rFonts w:ascii="Arial" w:eastAsia="Arial" w:hAnsi="Arial" w:cs="Arial"/>
                  <w:color w:val="000000"/>
                  <w:sz w:val="14"/>
                  <w:szCs w:val="14"/>
                </w:rPr>
                <w:t xml:space="preserve"> 88</w:t>
              </w:r>
            </w:ins>
          </w:p>
        </w:tc>
        <w:tc>
          <w:tcPr>
            <w:tcW w:w="0" w:type="auto"/>
            <w:shd w:val="clear" w:color="auto" w:fill="FFFFFF"/>
            <w:tcMar>
              <w:top w:w="0" w:type="dxa"/>
              <w:left w:w="0" w:type="dxa"/>
              <w:bottom w:w="0" w:type="dxa"/>
              <w:right w:w="0" w:type="dxa"/>
            </w:tcMar>
            <w:vAlign w:val="center"/>
          </w:tcPr>
          <w:p w14:paraId="161859B9" w14:textId="77777777" w:rsidR="00381D4B" w:rsidRPr="00CB5131" w:rsidRDefault="00EE4C29">
            <w:pPr>
              <w:spacing w:before="100" w:after="100"/>
              <w:ind w:left="100" w:right="100"/>
              <w:jc w:val="center"/>
              <w:rPr>
                <w:ins w:id="555" w:author="Luke McGuinness" w:date="2021-10-13T16:59:00Z"/>
                <w:sz w:val="14"/>
                <w:szCs w:val="14"/>
              </w:rPr>
            </w:pPr>
            <w:ins w:id="556" w:author="Luke McGuinness" w:date="2021-10-13T16:59:00Z">
              <w:r w:rsidRPr="00CB5131">
                <w:rPr>
                  <w:rFonts w:ascii="Arial" w:eastAsia="Arial" w:hAnsi="Arial" w:cs="Arial"/>
                  <w:color w:val="000000"/>
                  <w:sz w:val="14"/>
                  <w:szCs w:val="14"/>
                </w:rPr>
                <w:t xml:space="preserve">     4</w:t>
              </w:r>
            </w:ins>
          </w:p>
        </w:tc>
        <w:tc>
          <w:tcPr>
            <w:tcW w:w="0" w:type="auto"/>
            <w:shd w:val="clear" w:color="auto" w:fill="FFFFFF"/>
            <w:tcMar>
              <w:top w:w="0" w:type="dxa"/>
              <w:left w:w="0" w:type="dxa"/>
              <w:bottom w:w="0" w:type="dxa"/>
              <w:right w:w="0" w:type="dxa"/>
            </w:tcMar>
            <w:vAlign w:val="center"/>
          </w:tcPr>
          <w:p w14:paraId="161859BA" w14:textId="77777777" w:rsidR="00381D4B" w:rsidRPr="00CB5131" w:rsidRDefault="00EE4C29">
            <w:pPr>
              <w:spacing w:before="100" w:after="100"/>
              <w:ind w:left="100" w:right="100"/>
              <w:jc w:val="center"/>
              <w:rPr>
                <w:ins w:id="557" w:author="Luke McGuinness" w:date="2021-10-13T16:59:00Z"/>
                <w:sz w:val="14"/>
                <w:szCs w:val="14"/>
              </w:rPr>
            </w:pPr>
            <w:ins w:id="558" w:author="Luke McGuinness" w:date="2021-10-13T16:59:00Z">
              <w:r w:rsidRPr="00CB5131">
                <w:rPr>
                  <w:rFonts w:ascii="Arial" w:eastAsia="Arial" w:hAnsi="Arial" w:cs="Arial"/>
                  <w:color w:val="000000"/>
                  <w:sz w:val="14"/>
                  <w:szCs w:val="14"/>
                </w:rPr>
                <w:t xml:space="preserve">     7,938</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BB" w14:textId="77777777" w:rsidR="00381D4B" w:rsidRPr="00CB5131" w:rsidRDefault="00EE4C29">
            <w:pPr>
              <w:spacing w:before="100" w:after="100"/>
              <w:ind w:left="100" w:right="100"/>
              <w:jc w:val="center"/>
              <w:rPr>
                <w:ins w:id="559" w:author="Luke McGuinness" w:date="2021-10-13T16:59:00Z"/>
                <w:sz w:val="14"/>
                <w:szCs w:val="14"/>
              </w:rPr>
            </w:pPr>
            <w:ins w:id="560" w:author="Luke McGuinness" w:date="2021-10-13T16:59:00Z">
              <w:r w:rsidRPr="00CB5131">
                <w:rPr>
                  <w:rFonts w:ascii="Arial" w:eastAsia="Arial" w:hAnsi="Arial" w:cs="Arial"/>
                  <w:color w:val="000000"/>
                  <w:sz w:val="14"/>
                  <w:szCs w:val="14"/>
                </w:rPr>
                <w:t xml:space="preserve"> 50</w:t>
              </w:r>
            </w:ins>
          </w:p>
        </w:tc>
        <w:tc>
          <w:tcPr>
            <w:tcW w:w="0" w:type="auto"/>
            <w:shd w:val="clear" w:color="auto" w:fill="FFFFFF"/>
            <w:tcMar>
              <w:top w:w="0" w:type="dxa"/>
              <w:left w:w="0" w:type="dxa"/>
              <w:bottom w:w="0" w:type="dxa"/>
              <w:right w:w="0" w:type="dxa"/>
            </w:tcMar>
            <w:vAlign w:val="center"/>
          </w:tcPr>
          <w:p w14:paraId="161859BC" w14:textId="77777777" w:rsidR="00381D4B" w:rsidRPr="00CB5131" w:rsidRDefault="00EE4C29">
            <w:pPr>
              <w:spacing w:before="100" w:after="100"/>
              <w:ind w:left="100" w:right="100"/>
              <w:jc w:val="center"/>
              <w:rPr>
                <w:ins w:id="561" w:author="Luke McGuinness" w:date="2021-10-13T16:59:00Z"/>
                <w:sz w:val="14"/>
                <w:szCs w:val="14"/>
              </w:rPr>
            </w:pPr>
            <w:ins w:id="562" w:author="Luke McGuinness" w:date="2021-10-13T16:59:00Z">
              <w:r w:rsidRPr="00CB5131">
                <w:rPr>
                  <w:rFonts w:ascii="Arial" w:eastAsia="Arial" w:hAnsi="Arial" w:cs="Arial"/>
                  <w:color w:val="000000"/>
                  <w:sz w:val="14"/>
                  <w:szCs w:val="14"/>
                </w:rPr>
                <w:t xml:space="preserve">     4</w:t>
              </w:r>
            </w:ins>
          </w:p>
        </w:tc>
        <w:tc>
          <w:tcPr>
            <w:tcW w:w="0" w:type="auto"/>
            <w:shd w:val="clear" w:color="auto" w:fill="FFFFFF"/>
            <w:tcMar>
              <w:top w:w="0" w:type="dxa"/>
              <w:left w:w="0" w:type="dxa"/>
              <w:bottom w:w="0" w:type="dxa"/>
              <w:right w:w="0" w:type="dxa"/>
            </w:tcMar>
            <w:vAlign w:val="center"/>
          </w:tcPr>
          <w:p w14:paraId="161859BD" w14:textId="77777777" w:rsidR="00381D4B" w:rsidRPr="00CB5131" w:rsidRDefault="00EE4C29">
            <w:pPr>
              <w:spacing w:before="100" w:after="100"/>
              <w:ind w:left="100" w:right="100"/>
              <w:jc w:val="center"/>
              <w:rPr>
                <w:ins w:id="563" w:author="Luke McGuinness" w:date="2021-10-13T16:59:00Z"/>
                <w:sz w:val="14"/>
                <w:szCs w:val="14"/>
              </w:rPr>
            </w:pPr>
            <w:ins w:id="564" w:author="Luke McGuinness" w:date="2021-10-13T16:59:00Z">
              <w:r w:rsidRPr="00CB5131">
                <w:rPr>
                  <w:rFonts w:ascii="Arial" w:eastAsia="Arial" w:hAnsi="Arial" w:cs="Arial"/>
                  <w:color w:val="000000"/>
                  <w:sz w:val="14"/>
                  <w:szCs w:val="14"/>
                </w:rPr>
                <w:t xml:space="preserve">     7,925</w:t>
              </w:r>
            </w:ins>
          </w:p>
        </w:tc>
        <w:tc>
          <w:tcPr>
            <w:tcW w:w="559" w:type="dxa"/>
            <w:tcBorders>
              <w:right w:val="single" w:sz="4" w:space="0" w:color="auto"/>
            </w:tcBorders>
            <w:shd w:val="clear" w:color="auto" w:fill="FFFFFF"/>
            <w:tcMar>
              <w:top w:w="0" w:type="dxa"/>
              <w:left w:w="0" w:type="dxa"/>
              <w:bottom w:w="0" w:type="dxa"/>
              <w:right w:w="0" w:type="dxa"/>
            </w:tcMar>
            <w:vAlign w:val="center"/>
          </w:tcPr>
          <w:p w14:paraId="161859BE" w14:textId="77777777" w:rsidR="00381D4B" w:rsidRPr="00CB5131" w:rsidRDefault="00EE4C29">
            <w:pPr>
              <w:spacing w:before="100" w:after="100"/>
              <w:ind w:left="100" w:right="100"/>
              <w:jc w:val="center"/>
              <w:rPr>
                <w:ins w:id="565" w:author="Luke McGuinness" w:date="2021-10-13T16:59:00Z"/>
                <w:sz w:val="14"/>
                <w:szCs w:val="14"/>
              </w:rPr>
            </w:pPr>
            <w:ins w:id="566" w:author="Luke McGuinness" w:date="2021-10-13T16:59:00Z">
              <w:r w:rsidRPr="00CB5131">
                <w:rPr>
                  <w:rFonts w:ascii="Arial" w:eastAsia="Arial" w:hAnsi="Arial" w:cs="Arial"/>
                  <w:color w:val="000000"/>
                  <w:sz w:val="14"/>
                  <w:szCs w:val="14"/>
                </w:rPr>
                <w:t xml:space="preserve"> 50</w:t>
              </w:r>
            </w:ins>
          </w:p>
        </w:tc>
      </w:tr>
      <w:tr w:rsidR="00EE4C29" w:rsidRPr="00CB5131" w14:paraId="161859D0" w14:textId="77777777" w:rsidTr="006821AC">
        <w:trPr>
          <w:cantSplit/>
          <w:trHeight w:val="477"/>
          <w:jc w:val="center"/>
          <w:ins w:id="567" w:author="Luke McGuinness" w:date="2021-10-13T16:59:00Z"/>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C0" w14:textId="598BBC7D" w:rsidR="00381D4B" w:rsidRPr="00CB5131" w:rsidRDefault="00EE4C29">
            <w:pPr>
              <w:spacing w:before="100" w:after="100"/>
              <w:ind w:left="400" w:right="100"/>
              <w:rPr>
                <w:ins w:id="568" w:author="Luke McGuinness" w:date="2021-10-13T16:59:00Z"/>
                <w:sz w:val="14"/>
                <w:szCs w:val="14"/>
              </w:rPr>
            </w:pPr>
            <w:ins w:id="569" w:author="Luke McGuinness" w:date="2021-10-13T16:59:00Z">
              <w:r w:rsidRPr="00CB5131">
                <w:rPr>
                  <w:rFonts w:ascii="Arial" w:eastAsia="Arial" w:hAnsi="Arial" w:cs="Arial"/>
                  <w:color w:val="000000"/>
                  <w:sz w:val="14"/>
                  <w:szCs w:val="14"/>
                </w:rPr>
                <w:t>Fibrates</w:t>
              </w:r>
            </w:ins>
          </w:p>
        </w:tc>
        <w:tc>
          <w:tcPr>
            <w:tcW w:w="296" w:type="dxa"/>
            <w:shd w:val="clear" w:color="auto" w:fill="FFFFFF"/>
            <w:tcMar>
              <w:top w:w="0" w:type="dxa"/>
              <w:left w:w="0" w:type="dxa"/>
              <w:bottom w:w="0" w:type="dxa"/>
              <w:right w:w="0" w:type="dxa"/>
            </w:tcMar>
            <w:vAlign w:val="center"/>
          </w:tcPr>
          <w:p w14:paraId="161859C1" w14:textId="77777777" w:rsidR="00381D4B" w:rsidRPr="00CB5131" w:rsidRDefault="00EE4C29">
            <w:pPr>
              <w:spacing w:before="100" w:after="100"/>
              <w:ind w:left="100" w:right="100"/>
              <w:jc w:val="center"/>
              <w:rPr>
                <w:ins w:id="570" w:author="Luke McGuinness" w:date="2021-10-13T16:59:00Z"/>
                <w:sz w:val="14"/>
                <w:szCs w:val="14"/>
              </w:rPr>
            </w:pPr>
            <w:ins w:id="571" w:author="Luke McGuinness" w:date="2021-10-13T16:59:00Z">
              <w:r w:rsidRPr="00CB5131">
                <w:rPr>
                  <w:rFonts w:ascii="Arial" w:eastAsia="Arial" w:hAnsi="Arial" w:cs="Arial"/>
                  <w:color w:val="000000"/>
                  <w:sz w:val="14"/>
                  <w:szCs w:val="14"/>
                </w:rPr>
                <w:t xml:space="preserve">   141</w:t>
              </w:r>
            </w:ins>
          </w:p>
        </w:tc>
        <w:tc>
          <w:tcPr>
            <w:tcW w:w="0" w:type="auto"/>
            <w:shd w:val="clear" w:color="auto" w:fill="FFFFFF"/>
            <w:tcMar>
              <w:top w:w="0" w:type="dxa"/>
              <w:left w:w="0" w:type="dxa"/>
              <w:bottom w:w="0" w:type="dxa"/>
              <w:right w:w="0" w:type="dxa"/>
            </w:tcMar>
            <w:vAlign w:val="center"/>
          </w:tcPr>
          <w:p w14:paraId="161859C2" w14:textId="77777777" w:rsidR="00381D4B" w:rsidRPr="00CB5131" w:rsidRDefault="00EE4C29">
            <w:pPr>
              <w:spacing w:before="100" w:after="100"/>
              <w:ind w:left="100" w:right="100"/>
              <w:jc w:val="center"/>
              <w:rPr>
                <w:ins w:id="572" w:author="Luke McGuinness" w:date="2021-10-13T16:59:00Z"/>
                <w:sz w:val="14"/>
                <w:szCs w:val="14"/>
              </w:rPr>
            </w:pPr>
            <w:ins w:id="573" w:author="Luke McGuinness" w:date="2021-10-13T16:59:00Z">
              <w:r w:rsidRPr="00CB5131">
                <w:rPr>
                  <w:rFonts w:ascii="Arial" w:eastAsia="Arial" w:hAnsi="Arial" w:cs="Arial"/>
                  <w:color w:val="000000"/>
                  <w:sz w:val="14"/>
                  <w:szCs w:val="14"/>
                </w:rPr>
                <w:t xml:space="preserve">    38,003</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C3" w14:textId="77777777" w:rsidR="00381D4B" w:rsidRPr="00CB5131" w:rsidRDefault="00EE4C29">
            <w:pPr>
              <w:spacing w:before="100" w:after="100"/>
              <w:ind w:left="100" w:right="100"/>
              <w:jc w:val="center"/>
              <w:rPr>
                <w:ins w:id="574" w:author="Luke McGuinness" w:date="2021-10-13T16:59:00Z"/>
                <w:sz w:val="14"/>
                <w:szCs w:val="14"/>
              </w:rPr>
            </w:pPr>
            <w:ins w:id="575" w:author="Luke McGuinness" w:date="2021-10-13T16:59:00Z">
              <w:r w:rsidRPr="00CB5131">
                <w:rPr>
                  <w:rFonts w:ascii="Arial" w:eastAsia="Arial" w:hAnsi="Arial" w:cs="Arial"/>
                  <w:color w:val="000000"/>
                  <w:sz w:val="14"/>
                  <w:szCs w:val="14"/>
                </w:rPr>
                <w:t>371</w:t>
              </w:r>
            </w:ins>
          </w:p>
        </w:tc>
        <w:tc>
          <w:tcPr>
            <w:tcW w:w="0" w:type="auto"/>
            <w:shd w:val="clear" w:color="auto" w:fill="FFFFFF"/>
            <w:tcMar>
              <w:top w:w="0" w:type="dxa"/>
              <w:left w:w="0" w:type="dxa"/>
              <w:bottom w:w="0" w:type="dxa"/>
              <w:right w:w="0" w:type="dxa"/>
            </w:tcMar>
            <w:vAlign w:val="center"/>
          </w:tcPr>
          <w:p w14:paraId="161859C4" w14:textId="77777777" w:rsidR="00381D4B" w:rsidRPr="00CB5131" w:rsidRDefault="00EE4C29">
            <w:pPr>
              <w:spacing w:before="100" w:after="100"/>
              <w:ind w:left="100" w:right="100"/>
              <w:jc w:val="center"/>
              <w:rPr>
                <w:ins w:id="576" w:author="Luke McGuinness" w:date="2021-10-13T16:59:00Z"/>
                <w:sz w:val="14"/>
                <w:szCs w:val="14"/>
              </w:rPr>
            </w:pPr>
            <w:ins w:id="577" w:author="Luke McGuinness" w:date="2021-10-13T16:59:00Z">
              <w:r w:rsidRPr="00CB5131">
                <w:rPr>
                  <w:rFonts w:ascii="Arial" w:eastAsia="Arial" w:hAnsi="Arial" w:cs="Arial"/>
                  <w:color w:val="000000"/>
                  <w:sz w:val="14"/>
                  <w:szCs w:val="14"/>
                </w:rPr>
                <w:t xml:space="preserve">    49</w:t>
              </w:r>
            </w:ins>
          </w:p>
        </w:tc>
        <w:tc>
          <w:tcPr>
            <w:tcW w:w="0" w:type="auto"/>
            <w:shd w:val="clear" w:color="auto" w:fill="FFFFFF"/>
            <w:tcMar>
              <w:top w:w="0" w:type="dxa"/>
              <w:left w:w="0" w:type="dxa"/>
              <w:bottom w:w="0" w:type="dxa"/>
              <w:right w:w="0" w:type="dxa"/>
            </w:tcMar>
            <w:vAlign w:val="center"/>
          </w:tcPr>
          <w:p w14:paraId="161859C5" w14:textId="77777777" w:rsidR="00381D4B" w:rsidRPr="00CB5131" w:rsidRDefault="00EE4C29">
            <w:pPr>
              <w:spacing w:before="100" w:after="100"/>
              <w:ind w:left="100" w:right="100"/>
              <w:jc w:val="center"/>
              <w:rPr>
                <w:ins w:id="578" w:author="Luke McGuinness" w:date="2021-10-13T16:59:00Z"/>
                <w:sz w:val="14"/>
                <w:szCs w:val="14"/>
              </w:rPr>
            </w:pPr>
            <w:ins w:id="579" w:author="Luke McGuinness" w:date="2021-10-13T16:59:00Z">
              <w:r w:rsidRPr="00CB5131">
                <w:rPr>
                  <w:rFonts w:ascii="Arial" w:eastAsia="Arial" w:hAnsi="Arial" w:cs="Arial"/>
                  <w:color w:val="000000"/>
                  <w:sz w:val="14"/>
                  <w:szCs w:val="14"/>
                </w:rPr>
                <w:t xml:space="preserve">    37,102</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C6" w14:textId="77777777" w:rsidR="00381D4B" w:rsidRPr="00CB5131" w:rsidRDefault="00EE4C29">
            <w:pPr>
              <w:spacing w:before="100" w:after="100"/>
              <w:ind w:left="100" w:right="100"/>
              <w:jc w:val="center"/>
              <w:rPr>
                <w:ins w:id="580" w:author="Luke McGuinness" w:date="2021-10-13T16:59:00Z"/>
                <w:sz w:val="14"/>
                <w:szCs w:val="14"/>
              </w:rPr>
            </w:pPr>
            <w:ins w:id="581" w:author="Luke McGuinness" w:date="2021-10-13T16:59:00Z">
              <w:r w:rsidRPr="00CB5131">
                <w:rPr>
                  <w:rFonts w:ascii="Arial" w:eastAsia="Arial" w:hAnsi="Arial" w:cs="Arial"/>
                  <w:color w:val="000000"/>
                  <w:sz w:val="14"/>
                  <w:szCs w:val="14"/>
                </w:rPr>
                <w:t>132</w:t>
              </w:r>
            </w:ins>
          </w:p>
        </w:tc>
        <w:tc>
          <w:tcPr>
            <w:tcW w:w="0" w:type="auto"/>
            <w:shd w:val="clear" w:color="auto" w:fill="FFFFFF"/>
            <w:tcMar>
              <w:top w:w="0" w:type="dxa"/>
              <w:left w:w="0" w:type="dxa"/>
              <w:bottom w:w="0" w:type="dxa"/>
              <w:right w:w="0" w:type="dxa"/>
            </w:tcMar>
            <w:vAlign w:val="center"/>
          </w:tcPr>
          <w:p w14:paraId="161859C7" w14:textId="77777777" w:rsidR="00381D4B" w:rsidRPr="00CB5131" w:rsidRDefault="00EE4C29">
            <w:pPr>
              <w:spacing w:before="100" w:after="100"/>
              <w:ind w:left="100" w:right="100"/>
              <w:jc w:val="center"/>
              <w:rPr>
                <w:ins w:id="582" w:author="Luke McGuinness" w:date="2021-10-13T16:59:00Z"/>
                <w:sz w:val="14"/>
                <w:szCs w:val="14"/>
              </w:rPr>
            </w:pPr>
            <w:ins w:id="583" w:author="Luke McGuinness" w:date="2021-10-13T16:59:00Z">
              <w:r w:rsidRPr="00CB5131">
                <w:rPr>
                  <w:rFonts w:ascii="Arial" w:eastAsia="Arial" w:hAnsi="Arial" w:cs="Arial"/>
                  <w:color w:val="000000"/>
                  <w:sz w:val="14"/>
                  <w:szCs w:val="14"/>
                </w:rPr>
                <w:t xml:space="preserve">    21</w:t>
              </w:r>
            </w:ins>
          </w:p>
        </w:tc>
        <w:tc>
          <w:tcPr>
            <w:tcW w:w="0" w:type="auto"/>
            <w:shd w:val="clear" w:color="auto" w:fill="FFFFFF"/>
            <w:tcMar>
              <w:top w:w="0" w:type="dxa"/>
              <w:left w:w="0" w:type="dxa"/>
              <w:bottom w:w="0" w:type="dxa"/>
              <w:right w:w="0" w:type="dxa"/>
            </w:tcMar>
            <w:vAlign w:val="center"/>
          </w:tcPr>
          <w:p w14:paraId="161859C8" w14:textId="77777777" w:rsidR="00381D4B" w:rsidRPr="00CB5131" w:rsidRDefault="00EE4C29">
            <w:pPr>
              <w:spacing w:before="100" w:after="100"/>
              <w:ind w:left="100" w:right="100"/>
              <w:jc w:val="center"/>
              <w:rPr>
                <w:ins w:id="584" w:author="Luke McGuinness" w:date="2021-10-13T16:59:00Z"/>
                <w:sz w:val="14"/>
                <w:szCs w:val="14"/>
              </w:rPr>
            </w:pPr>
            <w:ins w:id="585" w:author="Luke McGuinness" w:date="2021-10-13T16:59:00Z">
              <w:r w:rsidRPr="00CB5131">
                <w:rPr>
                  <w:rFonts w:ascii="Arial" w:eastAsia="Arial" w:hAnsi="Arial" w:cs="Arial"/>
                  <w:color w:val="000000"/>
                  <w:sz w:val="14"/>
                  <w:szCs w:val="14"/>
                </w:rPr>
                <w:t xml:space="preserve">    36,835</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C9" w14:textId="77777777" w:rsidR="00381D4B" w:rsidRPr="00CB5131" w:rsidRDefault="00EE4C29">
            <w:pPr>
              <w:spacing w:before="100" w:after="100"/>
              <w:ind w:left="100" w:right="100"/>
              <w:jc w:val="center"/>
              <w:rPr>
                <w:ins w:id="586" w:author="Luke McGuinness" w:date="2021-10-13T16:59:00Z"/>
                <w:sz w:val="14"/>
                <w:szCs w:val="14"/>
              </w:rPr>
            </w:pPr>
            <w:ins w:id="587" w:author="Luke McGuinness" w:date="2021-10-13T16:59:00Z">
              <w:r w:rsidRPr="00CB5131">
                <w:rPr>
                  <w:rFonts w:ascii="Arial" w:eastAsia="Arial" w:hAnsi="Arial" w:cs="Arial"/>
                  <w:color w:val="000000"/>
                  <w:sz w:val="14"/>
                  <w:szCs w:val="14"/>
                </w:rPr>
                <w:t xml:space="preserve"> 57</w:t>
              </w:r>
            </w:ins>
          </w:p>
        </w:tc>
        <w:tc>
          <w:tcPr>
            <w:tcW w:w="0" w:type="auto"/>
            <w:shd w:val="clear" w:color="auto" w:fill="FFFFFF"/>
            <w:tcMar>
              <w:top w:w="0" w:type="dxa"/>
              <w:left w:w="0" w:type="dxa"/>
              <w:bottom w:w="0" w:type="dxa"/>
              <w:right w:w="0" w:type="dxa"/>
            </w:tcMar>
            <w:vAlign w:val="center"/>
          </w:tcPr>
          <w:p w14:paraId="161859CA" w14:textId="77777777" w:rsidR="00381D4B" w:rsidRPr="00CB5131" w:rsidRDefault="00EE4C29">
            <w:pPr>
              <w:spacing w:before="100" w:after="100"/>
              <w:ind w:left="100" w:right="100"/>
              <w:jc w:val="center"/>
              <w:rPr>
                <w:ins w:id="588" w:author="Luke McGuinness" w:date="2021-10-13T16:59:00Z"/>
                <w:sz w:val="14"/>
                <w:szCs w:val="14"/>
              </w:rPr>
            </w:pPr>
            <w:ins w:id="589" w:author="Luke McGuinness" w:date="2021-10-13T16:59:00Z">
              <w:r w:rsidRPr="00CB5131">
                <w:rPr>
                  <w:rFonts w:ascii="Arial" w:eastAsia="Arial" w:hAnsi="Arial" w:cs="Arial"/>
                  <w:color w:val="000000"/>
                  <w:sz w:val="14"/>
                  <w:szCs w:val="14"/>
                </w:rPr>
                <w:t xml:space="preserve">    36</w:t>
              </w:r>
            </w:ins>
          </w:p>
        </w:tc>
        <w:tc>
          <w:tcPr>
            <w:tcW w:w="0" w:type="auto"/>
            <w:shd w:val="clear" w:color="auto" w:fill="FFFFFF"/>
            <w:tcMar>
              <w:top w:w="0" w:type="dxa"/>
              <w:left w:w="0" w:type="dxa"/>
              <w:bottom w:w="0" w:type="dxa"/>
              <w:right w:w="0" w:type="dxa"/>
            </w:tcMar>
            <w:vAlign w:val="center"/>
          </w:tcPr>
          <w:p w14:paraId="161859CB" w14:textId="77777777" w:rsidR="00381D4B" w:rsidRPr="00CB5131" w:rsidRDefault="00EE4C29">
            <w:pPr>
              <w:spacing w:before="100" w:after="100"/>
              <w:ind w:left="100" w:right="100"/>
              <w:jc w:val="center"/>
              <w:rPr>
                <w:ins w:id="590" w:author="Luke McGuinness" w:date="2021-10-13T16:59:00Z"/>
                <w:sz w:val="14"/>
                <w:szCs w:val="14"/>
              </w:rPr>
            </w:pPr>
            <w:ins w:id="591" w:author="Luke McGuinness" w:date="2021-10-13T16:59:00Z">
              <w:r w:rsidRPr="00CB5131">
                <w:rPr>
                  <w:rFonts w:ascii="Arial" w:eastAsia="Arial" w:hAnsi="Arial" w:cs="Arial"/>
                  <w:color w:val="000000"/>
                  <w:sz w:val="14"/>
                  <w:szCs w:val="14"/>
                </w:rPr>
                <w:t xml:space="preserve">    37,001</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CC" w14:textId="77777777" w:rsidR="00381D4B" w:rsidRPr="00CB5131" w:rsidRDefault="00EE4C29">
            <w:pPr>
              <w:spacing w:before="100" w:after="100"/>
              <w:ind w:left="100" w:right="100"/>
              <w:jc w:val="center"/>
              <w:rPr>
                <w:ins w:id="592" w:author="Luke McGuinness" w:date="2021-10-13T16:59:00Z"/>
                <w:sz w:val="14"/>
                <w:szCs w:val="14"/>
              </w:rPr>
            </w:pPr>
            <w:ins w:id="593" w:author="Luke McGuinness" w:date="2021-10-13T16:59:00Z">
              <w:r w:rsidRPr="00CB5131">
                <w:rPr>
                  <w:rFonts w:ascii="Arial" w:eastAsia="Arial" w:hAnsi="Arial" w:cs="Arial"/>
                  <w:color w:val="000000"/>
                  <w:sz w:val="14"/>
                  <w:szCs w:val="14"/>
                </w:rPr>
                <w:t xml:space="preserve"> 97</w:t>
              </w:r>
            </w:ins>
          </w:p>
        </w:tc>
        <w:tc>
          <w:tcPr>
            <w:tcW w:w="0" w:type="auto"/>
            <w:shd w:val="clear" w:color="auto" w:fill="FFFFFF"/>
            <w:tcMar>
              <w:top w:w="0" w:type="dxa"/>
              <w:left w:w="0" w:type="dxa"/>
              <w:bottom w:w="0" w:type="dxa"/>
              <w:right w:w="0" w:type="dxa"/>
            </w:tcMar>
            <w:vAlign w:val="center"/>
          </w:tcPr>
          <w:p w14:paraId="161859CD" w14:textId="77777777" w:rsidR="00381D4B" w:rsidRPr="00CB5131" w:rsidRDefault="00EE4C29">
            <w:pPr>
              <w:spacing w:before="100" w:after="100"/>
              <w:ind w:left="100" w:right="100"/>
              <w:jc w:val="center"/>
              <w:rPr>
                <w:ins w:id="594" w:author="Luke McGuinness" w:date="2021-10-13T16:59:00Z"/>
                <w:sz w:val="14"/>
                <w:szCs w:val="14"/>
              </w:rPr>
            </w:pPr>
            <w:ins w:id="595" w:author="Luke McGuinness" w:date="2021-10-13T16:59:00Z">
              <w:r w:rsidRPr="00CB5131">
                <w:rPr>
                  <w:rFonts w:ascii="Arial" w:eastAsia="Arial" w:hAnsi="Arial" w:cs="Arial"/>
                  <w:color w:val="000000"/>
                  <w:sz w:val="14"/>
                  <w:szCs w:val="14"/>
                </w:rPr>
                <w:t xml:space="preserve">    35</w:t>
              </w:r>
            </w:ins>
          </w:p>
        </w:tc>
        <w:tc>
          <w:tcPr>
            <w:tcW w:w="0" w:type="auto"/>
            <w:shd w:val="clear" w:color="auto" w:fill="FFFFFF"/>
            <w:tcMar>
              <w:top w:w="0" w:type="dxa"/>
              <w:left w:w="0" w:type="dxa"/>
              <w:bottom w:w="0" w:type="dxa"/>
              <w:right w:w="0" w:type="dxa"/>
            </w:tcMar>
            <w:vAlign w:val="center"/>
          </w:tcPr>
          <w:p w14:paraId="161859CE" w14:textId="77777777" w:rsidR="00381D4B" w:rsidRPr="00CB5131" w:rsidRDefault="00EE4C29">
            <w:pPr>
              <w:spacing w:before="100" w:after="100"/>
              <w:ind w:left="100" w:right="100"/>
              <w:jc w:val="center"/>
              <w:rPr>
                <w:ins w:id="596" w:author="Luke McGuinness" w:date="2021-10-13T16:59:00Z"/>
                <w:sz w:val="14"/>
                <w:szCs w:val="14"/>
              </w:rPr>
            </w:pPr>
            <w:ins w:id="597" w:author="Luke McGuinness" w:date="2021-10-13T16:59:00Z">
              <w:r w:rsidRPr="00CB5131">
                <w:rPr>
                  <w:rFonts w:ascii="Arial" w:eastAsia="Arial" w:hAnsi="Arial" w:cs="Arial"/>
                  <w:color w:val="000000"/>
                  <w:sz w:val="14"/>
                  <w:szCs w:val="14"/>
                </w:rPr>
                <w:t xml:space="preserve">    36,983</w:t>
              </w:r>
            </w:ins>
          </w:p>
        </w:tc>
        <w:tc>
          <w:tcPr>
            <w:tcW w:w="559" w:type="dxa"/>
            <w:tcBorders>
              <w:right w:val="single" w:sz="4" w:space="0" w:color="auto"/>
            </w:tcBorders>
            <w:shd w:val="clear" w:color="auto" w:fill="FFFFFF"/>
            <w:tcMar>
              <w:top w:w="0" w:type="dxa"/>
              <w:left w:w="0" w:type="dxa"/>
              <w:bottom w:w="0" w:type="dxa"/>
              <w:right w:w="0" w:type="dxa"/>
            </w:tcMar>
            <w:vAlign w:val="center"/>
          </w:tcPr>
          <w:p w14:paraId="161859CF" w14:textId="77777777" w:rsidR="00381D4B" w:rsidRPr="00CB5131" w:rsidRDefault="00EE4C29">
            <w:pPr>
              <w:spacing w:before="100" w:after="100"/>
              <w:ind w:left="100" w:right="100"/>
              <w:jc w:val="center"/>
              <w:rPr>
                <w:ins w:id="598" w:author="Luke McGuinness" w:date="2021-10-13T16:59:00Z"/>
                <w:sz w:val="14"/>
                <w:szCs w:val="14"/>
              </w:rPr>
            </w:pPr>
            <w:ins w:id="599" w:author="Luke McGuinness" w:date="2021-10-13T16:59:00Z">
              <w:r w:rsidRPr="00CB5131">
                <w:rPr>
                  <w:rFonts w:ascii="Arial" w:eastAsia="Arial" w:hAnsi="Arial" w:cs="Arial"/>
                  <w:color w:val="000000"/>
                  <w:sz w:val="14"/>
                  <w:szCs w:val="14"/>
                </w:rPr>
                <w:t xml:space="preserve"> 95</w:t>
              </w:r>
            </w:ins>
          </w:p>
        </w:tc>
      </w:tr>
      <w:tr w:rsidR="00EE4C29" w:rsidRPr="00CB5131" w14:paraId="161859E1" w14:textId="77777777" w:rsidTr="006821AC">
        <w:trPr>
          <w:cantSplit/>
          <w:trHeight w:val="488"/>
          <w:jc w:val="center"/>
          <w:ins w:id="600" w:author="Luke McGuinness" w:date="2021-10-13T16:59:00Z"/>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D1" w14:textId="77777777" w:rsidR="00381D4B" w:rsidRPr="00CB5131" w:rsidRDefault="00EE4C29">
            <w:pPr>
              <w:spacing w:before="100" w:after="100"/>
              <w:ind w:left="400" w:right="100"/>
              <w:rPr>
                <w:ins w:id="601" w:author="Luke McGuinness" w:date="2021-10-13T16:59:00Z"/>
                <w:sz w:val="14"/>
                <w:szCs w:val="14"/>
              </w:rPr>
            </w:pPr>
            <w:ins w:id="602" w:author="Luke McGuinness" w:date="2021-10-13T16:59:00Z">
              <w:r w:rsidRPr="00CB5131">
                <w:rPr>
                  <w:rFonts w:ascii="Arial" w:eastAsia="Arial" w:hAnsi="Arial" w:cs="Arial"/>
                  <w:color w:val="000000"/>
                  <w:sz w:val="14"/>
                  <w:szCs w:val="14"/>
                </w:rPr>
                <w:t xml:space="preserve">  Ezetimibe</w:t>
              </w:r>
            </w:ins>
          </w:p>
        </w:tc>
        <w:tc>
          <w:tcPr>
            <w:tcW w:w="296" w:type="dxa"/>
            <w:shd w:val="clear" w:color="auto" w:fill="FFFFFF"/>
            <w:tcMar>
              <w:top w:w="0" w:type="dxa"/>
              <w:left w:w="0" w:type="dxa"/>
              <w:bottom w:w="0" w:type="dxa"/>
              <w:right w:w="0" w:type="dxa"/>
            </w:tcMar>
            <w:vAlign w:val="center"/>
          </w:tcPr>
          <w:p w14:paraId="161859D2" w14:textId="77777777" w:rsidR="00381D4B" w:rsidRPr="00CB5131" w:rsidRDefault="00EE4C29">
            <w:pPr>
              <w:spacing w:before="100" w:after="100"/>
              <w:ind w:left="100" w:right="100"/>
              <w:jc w:val="center"/>
              <w:rPr>
                <w:ins w:id="603" w:author="Luke McGuinness" w:date="2021-10-13T16:59:00Z"/>
                <w:sz w:val="14"/>
                <w:szCs w:val="14"/>
              </w:rPr>
            </w:pPr>
            <w:ins w:id="604" w:author="Luke McGuinness" w:date="2021-10-13T16:59:00Z">
              <w:r w:rsidRPr="00CB5131">
                <w:rPr>
                  <w:rFonts w:ascii="Arial" w:eastAsia="Arial" w:hAnsi="Arial" w:cs="Arial"/>
                  <w:color w:val="000000"/>
                  <w:sz w:val="14"/>
                  <w:szCs w:val="14"/>
                </w:rPr>
                <w:t xml:space="preserve">    32</w:t>
              </w:r>
            </w:ins>
          </w:p>
        </w:tc>
        <w:tc>
          <w:tcPr>
            <w:tcW w:w="0" w:type="auto"/>
            <w:shd w:val="clear" w:color="auto" w:fill="FFFFFF"/>
            <w:tcMar>
              <w:top w:w="0" w:type="dxa"/>
              <w:left w:w="0" w:type="dxa"/>
              <w:bottom w:w="0" w:type="dxa"/>
              <w:right w:w="0" w:type="dxa"/>
            </w:tcMar>
            <w:vAlign w:val="center"/>
          </w:tcPr>
          <w:p w14:paraId="161859D3" w14:textId="77777777" w:rsidR="00381D4B" w:rsidRPr="00CB5131" w:rsidRDefault="00EE4C29">
            <w:pPr>
              <w:spacing w:before="100" w:after="100"/>
              <w:ind w:left="100" w:right="100"/>
              <w:jc w:val="center"/>
              <w:rPr>
                <w:ins w:id="605" w:author="Luke McGuinness" w:date="2021-10-13T16:59:00Z"/>
                <w:sz w:val="14"/>
                <w:szCs w:val="14"/>
              </w:rPr>
            </w:pPr>
            <w:ins w:id="606" w:author="Luke McGuinness" w:date="2021-10-13T16:59:00Z">
              <w:r w:rsidRPr="00CB5131">
                <w:rPr>
                  <w:rFonts w:ascii="Arial" w:eastAsia="Arial" w:hAnsi="Arial" w:cs="Arial"/>
                  <w:color w:val="000000"/>
                  <w:sz w:val="14"/>
                  <w:szCs w:val="14"/>
                </w:rPr>
                <w:t xml:space="preserve">     6,604</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D4" w14:textId="77777777" w:rsidR="00381D4B" w:rsidRPr="00CB5131" w:rsidRDefault="00EE4C29">
            <w:pPr>
              <w:spacing w:before="100" w:after="100"/>
              <w:ind w:left="100" w:right="100"/>
              <w:jc w:val="center"/>
              <w:rPr>
                <w:ins w:id="607" w:author="Luke McGuinness" w:date="2021-10-13T16:59:00Z"/>
                <w:sz w:val="14"/>
                <w:szCs w:val="14"/>
              </w:rPr>
            </w:pPr>
            <w:ins w:id="608" w:author="Luke McGuinness" w:date="2021-10-13T16:59:00Z">
              <w:r w:rsidRPr="00CB5131">
                <w:rPr>
                  <w:rFonts w:ascii="Arial" w:eastAsia="Arial" w:hAnsi="Arial" w:cs="Arial"/>
                  <w:color w:val="000000"/>
                  <w:sz w:val="14"/>
                  <w:szCs w:val="14"/>
                </w:rPr>
                <w:t>485</w:t>
              </w:r>
            </w:ins>
          </w:p>
        </w:tc>
        <w:tc>
          <w:tcPr>
            <w:tcW w:w="0" w:type="auto"/>
            <w:shd w:val="clear" w:color="auto" w:fill="FFFFFF"/>
            <w:tcMar>
              <w:top w:w="0" w:type="dxa"/>
              <w:left w:w="0" w:type="dxa"/>
              <w:bottom w:w="0" w:type="dxa"/>
              <w:right w:w="0" w:type="dxa"/>
            </w:tcMar>
            <w:vAlign w:val="center"/>
          </w:tcPr>
          <w:p w14:paraId="161859D5" w14:textId="77777777" w:rsidR="00381D4B" w:rsidRPr="00CB5131" w:rsidRDefault="00EE4C29">
            <w:pPr>
              <w:spacing w:before="100" w:after="100"/>
              <w:ind w:left="100" w:right="100"/>
              <w:jc w:val="center"/>
              <w:rPr>
                <w:ins w:id="609" w:author="Luke McGuinness" w:date="2021-10-13T16:59:00Z"/>
                <w:sz w:val="14"/>
                <w:szCs w:val="14"/>
              </w:rPr>
            </w:pPr>
            <w:ins w:id="610" w:author="Luke McGuinness" w:date="2021-10-13T16:59:00Z">
              <w:r w:rsidRPr="00CB5131">
                <w:rPr>
                  <w:rFonts w:ascii="Arial" w:eastAsia="Arial" w:hAnsi="Arial" w:cs="Arial"/>
                  <w:color w:val="000000"/>
                  <w:sz w:val="14"/>
                  <w:szCs w:val="14"/>
                </w:rPr>
                <w:t xml:space="preserve">     8</w:t>
              </w:r>
            </w:ins>
          </w:p>
        </w:tc>
        <w:tc>
          <w:tcPr>
            <w:tcW w:w="0" w:type="auto"/>
            <w:shd w:val="clear" w:color="auto" w:fill="FFFFFF"/>
            <w:tcMar>
              <w:top w:w="0" w:type="dxa"/>
              <w:left w:w="0" w:type="dxa"/>
              <w:bottom w:w="0" w:type="dxa"/>
              <w:right w:w="0" w:type="dxa"/>
            </w:tcMar>
            <w:vAlign w:val="center"/>
          </w:tcPr>
          <w:p w14:paraId="161859D6" w14:textId="77777777" w:rsidR="00381D4B" w:rsidRPr="00CB5131" w:rsidRDefault="00EE4C29">
            <w:pPr>
              <w:spacing w:before="100" w:after="100"/>
              <w:ind w:left="100" w:right="100"/>
              <w:jc w:val="center"/>
              <w:rPr>
                <w:ins w:id="611" w:author="Luke McGuinness" w:date="2021-10-13T16:59:00Z"/>
                <w:sz w:val="14"/>
                <w:szCs w:val="14"/>
              </w:rPr>
            </w:pPr>
            <w:ins w:id="612" w:author="Luke McGuinness" w:date="2021-10-13T16:59:00Z">
              <w:r w:rsidRPr="00CB5131">
                <w:rPr>
                  <w:rFonts w:ascii="Arial" w:eastAsia="Arial" w:hAnsi="Arial" w:cs="Arial"/>
                  <w:color w:val="000000"/>
                  <w:sz w:val="14"/>
                  <w:szCs w:val="14"/>
                </w:rPr>
                <w:t xml:space="preserve">     6,429</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D7" w14:textId="77777777" w:rsidR="00381D4B" w:rsidRPr="00CB5131" w:rsidRDefault="00EE4C29">
            <w:pPr>
              <w:spacing w:before="100" w:after="100"/>
              <w:ind w:left="100" w:right="100"/>
              <w:jc w:val="center"/>
              <w:rPr>
                <w:ins w:id="613" w:author="Luke McGuinness" w:date="2021-10-13T16:59:00Z"/>
                <w:sz w:val="14"/>
                <w:szCs w:val="14"/>
              </w:rPr>
            </w:pPr>
            <w:ins w:id="614" w:author="Luke McGuinness" w:date="2021-10-13T16:59:00Z">
              <w:r w:rsidRPr="00CB5131">
                <w:rPr>
                  <w:rFonts w:ascii="Arial" w:eastAsia="Arial" w:hAnsi="Arial" w:cs="Arial"/>
                  <w:color w:val="000000"/>
                  <w:sz w:val="14"/>
                  <w:szCs w:val="14"/>
                </w:rPr>
                <w:t>124</w:t>
              </w:r>
            </w:ins>
          </w:p>
        </w:tc>
        <w:tc>
          <w:tcPr>
            <w:tcW w:w="0" w:type="auto"/>
            <w:shd w:val="clear" w:color="auto" w:fill="FFFFFF"/>
            <w:tcMar>
              <w:top w:w="0" w:type="dxa"/>
              <w:left w:w="0" w:type="dxa"/>
              <w:bottom w:w="0" w:type="dxa"/>
              <w:right w:w="0" w:type="dxa"/>
            </w:tcMar>
            <w:vAlign w:val="center"/>
          </w:tcPr>
          <w:p w14:paraId="161859D8" w14:textId="77777777" w:rsidR="00381D4B" w:rsidRPr="00CB5131" w:rsidRDefault="00EE4C29">
            <w:pPr>
              <w:spacing w:before="100" w:after="100"/>
              <w:ind w:left="100" w:right="100"/>
              <w:jc w:val="center"/>
              <w:rPr>
                <w:ins w:id="615" w:author="Luke McGuinness" w:date="2021-10-13T16:59:00Z"/>
                <w:sz w:val="14"/>
                <w:szCs w:val="14"/>
              </w:rPr>
            </w:pPr>
            <w:ins w:id="616" w:author="Luke McGuinness" w:date="2021-10-13T16:59:00Z">
              <w:r w:rsidRPr="00CB5131">
                <w:rPr>
                  <w:rFonts w:ascii="Arial" w:eastAsia="Arial" w:hAnsi="Arial" w:cs="Arial"/>
                  <w:color w:val="000000"/>
                  <w:sz w:val="14"/>
                  <w:szCs w:val="14"/>
                </w:rPr>
                <w:t xml:space="preserve">     7</w:t>
              </w:r>
            </w:ins>
          </w:p>
        </w:tc>
        <w:tc>
          <w:tcPr>
            <w:tcW w:w="0" w:type="auto"/>
            <w:shd w:val="clear" w:color="auto" w:fill="FFFFFF"/>
            <w:tcMar>
              <w:top w:w="0" w:type="dxa"/>
              <w:left w:w="0" w:type="dxa"/>
              <w:bottom w:w="0" w:type="dxa"/>
              <w:right w:w="0" w:type="dxa"/>
            </w:tcMar>
            <w:vAlign w:val="center"/>
          </w:tcPr>
          <w:p w14:paraId="161859D9" w14:textId="77777777" w:rsidR="00381D4B" w:rsidRPr="00CB5131" w:rsidRDefault="00EE4C29">
            <w:pPr>
              <w:spacing w:before="100" w:after="100"/>
              <w:ind w:left="100" w:right="100"/>
              <w:jc w:val="center"/>
              <w:rPr>
                <w:ins w:id="617" w:author="Luke McGuinness" w:date="2021-10-13T16:59:00Z"/>
                <w:sz w:val="14"/>
                <w:szCs w:val="14"/>
              </w:rPr>
            </w:pPr>
            <w:ins w:id="618" w:author="Luke McGuinness" w:date="2021-10-13T16:59:00Z">
              <w:r w:rsidRPr="00CB5131">
                <w:rPr>
                  <w:rFonts w:ascii="Arial" w:eastAsia="Arial" w:hAnsi="Arial" w:cs="Arial"/>
                  <w:color w:val="000000"/>
                  <w:sz w:val="14"/>
                  <w:szCs w:val="14"/>
                </w:rPr>
                <w:t xml:space="preserve">     6,425</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DA" w14:textId="77777777" w:rsidR="00381D4B" w:rsidRPr="00CB5131" w:rsidRDefault="00EE4C29">
            <w:pPr>
              <w:spacing w:before="100" w:after="100"/>
              <w:ind w:left="100" w:right="100"/>
              <w:jc w:val="center"/>
              <w:rPr>
                <w:ins w:id="619" w:author="Luke McGuinness" w:date="2021-10-13T16:59:00Z"/>
                <w:sz w:val="14"/>
                <w:szCs w:val="14"/>
              </w:rPr>
            </w:pPr>
            <w:ins w:id="620" w:author="Luke McGuinness" w:date="2021-10-13T16:59:00Z">
              <w:r w:rsidRPr="00CB5131">
                <w:rPr>
                  <w:rFonts w:ascii="Arial" w:eastAsia="Arial" w:hAnsi="Arial" w:cs="Arial"/>
                  <w:color w:val="000000"/>
                  <w:sz w:val="14"/>
                  <w:szCs w:val="14"/>
                </w:rPr>
                <w:t>109</w:t>
              </w:r>
            </w:ins>
          </w:p>
        </w:tc>
        <w:tc>
          <w:tcPr>
            <w:tcW w:w="0" w:type="auto"/>
            <w:shd w:val="clear" w:color="auto" w:fill="FFFFFF"/>
            <w:tcMar>
              <w:top w:w="0" w:type="dxa"/>
              <w:left w:w="0" w:type="dxa"/>
              <w:bottom w:w="0" w:type="dxa"/>
              <w:right w:w="0" w:type="dxa"/>
            </w:tcMar>
            <w:vAlign w:val="center"/>
          </w:tcPr>
          <w:p w14:paraId="161859DB" w14:textId="77777777" w:rsidR="00381D4B" w:rsidRPr="00CB5131" w:rsidRDefault="00EE4C29">
            <w:pPr>
              <w:spacing w:before="100" w:after="100"/>
              <w:ind w:left="100" w:right="100"/>
              <w:jc w:val="center"/>
              <w:rPr>
                <w:ins w:id="621" w:author="Luke McGuinness" w:date="2021-10-13T16:59:00Z"/>
                <w:sz w:val="14"/>
                <w:szCs w:val="14"/>
              </w:rPr>
            </w:pPr>
            <w:ins w:id="622" w:author="Luke McGuinness" w:date="2021-10-13T16:59:00Z">
              <w:r w:rsidRPr="00CB5131">
                <w:rPr>
                  <w:rFonts w:ascii="Arial" w:eastAsia="Arial" w:hAnsi="Arial" w:cs="Arial"/>
                  <w:color w:val="000000"/>
                  <w:sz w:val="14"/>
                  <w:szCs w:val="14"/>
                </w:rPr>
                <w:t xml:space="preserve">    12</w:t>
              </w:r>
            </w:ins>
          </w:p>
        </w:tc>
        <w:tc>
          <w:tcPr>
            <w:tcW w:w="0" w:type="auto"/>
            <w:shd w:val="clear" w:color="auto" w:fill="FFFFFF"/>
            <w:tcMar>
              <w:top w:w="0" w:type="dxa"/>
              <w:left w:w="0" w:type="dxa"/>
              <w:bottom w:w="0" w:type="dxa"/>
              <w:right w:w="0" w:type="dxa"/>
            </w:tcMar>
            <w:vAlign w:val="center"/>
          </w:tcPr>
          <w:p w14:paraId="161859DC" w14:textId="77777777" w:rsidR="00381D4B" w:rsidRPr="00CB5131" w:rsidRDefault="00EE4C29">
            <w:pPr>
              <w:spacing w:before="100" w:after="100"/>
              <w:ind w:left="100" w:right="100"/>
              <w:jc w:val="center"/>
              <w:rPr>
                <w:ins w:id="623" w:author="Luke McGuinness" w:date="2021-10-13T16:59:00Z"/>
                <w:sz w:val="14"/>
                <w:szCs w:val="14"/>
              </w:rPr>
            </w:pPr>
            <w:ins w:id="624" w:author="Luke McGuinness" w:date="2021-10-13T16:59:00Z">
              <w:r w:rsidRPr="00CB5131">
                <w:rPr>
                  <w:rFonts w:ascii="Arial" w:eastAsia="Arial" w:hAnsi="Arial" w:cs="Arial"/>
                  <w:color w:val="000000"/>
                  <w:sz w:val="14"/>
                  <w:szCs w:val="14"/>
                </w:rPr>
                <w:t xml:space="preserve">     6,444</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DD" w14:textId="77777777" w:rsidR="00381D4B" w:rsidRPr="00CB5131" w:rsidRDefault="00EE4C29">
            <w:pPr>
              <w:spacing w:before="100" w:after="100"/>
              <w:ind w:left="100" w:right="100"/>
              <w:jc w:val="center"/>
              <w:rPr>
                <w:ins w:id="625" w:author="Luke McGuinness" w:date="2021-10-13T16:59:00Z"/>
                <w:sz w:val="14"/>
                <w:szCs w:val="14"/>
              </w:rPr>
            </w:pPr>
            <w:ins w:id="626" w:author="Luke McGuinness" w:date="2021-10-13T16:59:00Z">
              <w:r w:rsidRPr="00CB5131">
                <w:rPr>
                  <w:rFonts w:ascii="Arial" w:eastAsia="Arial" w:hAnsi="Arial" w:cs="Arial"/>
                  <w:color w:val="000000"/>
                  <w:sz w:val="14"/>
                  <w:szCs w:val="14"/>
                </w:rPr>
                <w:t>186</w:t>
              </w:r>
            </w:ins>
          </w:p>
        </w:tc>
        <w:tc>
          <w:tcPr>
            <w:tcW w:w="0" w:type="auto"/>
            <w:shd w:val="clear" w:color="auto" w:fill="FFFFFF"/>
            <w:tcMar>
              <w:top w:w="0" w:type="dxa"/>
              <w:left w:w="0" w:type="dxa"/>
              <w:bottom w:w="0" w:type="dxa"/>
              <w:right w:w="0" w:type="dxa"/>
            </w:tcMar>
            <w:vAlign w:val="center"/>
          </w:tcPr>
          <w:p w14:paraId="161859DE" w14:textId="77777777" w:rsidR="00381D4B" w:rsidRPr="00CB5131" w:rsidRDefault="00EE4C29">
            <w:pPr>
              <w:spacing w:before="100" w:after="100"/>
              <w:ind w:left="100" w:right="100"/>
              <w:jc w:val="center"/>
              <w:rPr>
                <w:ins w:id="627" w:author="Luke McGuinness" w:date="2021-10-13T16:59:00Z"/>
                <w:sz w:val="14"/>
                <w:szCs w:val="14"/>
              </w:rPr>
            </w:pPr>
            <w:ins w:id="628" w:author="Luke McGuinness" w:date="2021-10-13T16:59:00Z">
              <w:r w:rsidRPr="00CB5131">
                <w:rPr>
                  <w:rFonts w:ascii="Arial" w:eastAsia="Arial" w:hAnsi="Arial" w:cs="Arial"/>
                  <w:color w:val="000000"/>
                  <w:sz w:val="14"/>
                  <w:szCs w:val="14"/>
                </w:rPr>
                <w:t xml:space="preserve">     5</w:t>
              </w:r>
            </w:ins>
          </w:p>
        </w:tc>
        <w:tc>
          <w:tcPr>
            <w:tcW w:w="0" w:type="auto"/>
            <w:shd w:val="clear" w:color="auto" w:fill="FFFFFF"/>
            <w:tcMar>
              <w:top w:w="0" w:type="dxa"/>
              <w:left w:w="0" w:type="dxa"/>
              <w:bottom w:w="0" w:type="dxa"/>
              <w:right w:w="0" w:type="dxa"/>
            </w:tcMar>
            <w:vAlign w:val="center"/>
          </w:tcPr>
          <w:p w14:paraId="161859DF" w14:textId="77777777" w:rsidR="00381D4B" w:rsidRPr="00CB5131" w:rsidRDefault="00EE4C29">
            <w:pPr>
              <w:spacing w:before="100" w:after="100"/>
              <w:ind w:left="100" w:right="100"/>
              <w:jc w:val="center"/>
              <w:rPr>
                <w:ins w:id="629" w:author="Luke McGuinness" w:date="2021-10-13T16:59:00Z"/>
                <w:sz w:val="14"/>
                <w:szCs w:val="14"/>
              </w:rPr>
            </w:pPr>
            <w:ins w:id="630" w:author="Luke McGuinness" w:date="2021-10-13T16:59:00Z">
              <w:r w:rsidRPr="00CB5131">
                <w:rPr>
                  <w:rFonts w:ascii="Arial" w:eastAsia="Arial" w:hAnsi="Arial" w:cs="Arial"/>
                  <w:color w:val="000000"/>
                  <w:sz w:val="14"/>
                  <w:szCs w:val="14"/>
                </w:rPr>
                <w:t xml:space="preserve">     6,393</w:t>
              </w:r>
            </w:ins>
          </w:p>
        </w:tc>
        <w:tc>
          <w:tcPr>
            <w:tcW w:w="559" w:type="dxa"/>
            <w:tcBorders>
              <w:right w:val="single" w:sz="4" w:space="0" w:color="auto"/>
            </w:tcBorders>
            <w:shd w:val="clear" w:color="auto" w:fill="FFFFFF"/>
            <w:tcMar>
              <w:top w:w="0" w:type="dxa"/>
              <w:left w:w="0" w:type="dxa"/>
              <w:bottom w:w="0" w:type="dxa"/>
              <w:right w:w="0" w:type="dxa"/>
            </w:tcMar>
            <w:vAlign w:val="center"/>
          </w:tcPr>
          <w:p w14:paraId="161859E0" w14:textId="77777777" w:rsidR="00381D4B" w:rsidRPr="00CB5131" w:rsidRDefault="00EE4C29">
            <w:pPr>
              <w:spacing w:before="100" w:after="100"/>
              <w:ind w:left="100" w:right="100"/>
              <w:jc w:val="center"/>
              <w:rPr>
                <w:ins w:id="631" w:author="Luke McGuinness" w:date="2021-10-13T16:59:00Z"/>
                <w:sz w:val="14"/>
                <w:szCs w:val="14"/>
              </w:rPr>
            </w:pPr>
            <w:ins w:id="632" w:author="Luke McGuinness" w:date="2021-10-13T16:59:00Z">
              <w:r w:rsidRPr="00CB5131">
                <w:rPr>
                  <w:rFonts w:ascii="Arial" w:eastAsia="Arial" w:hAnsi="Arial" w:cs="Arial"/>
                  <w:color w:val="000000"/>
                  <w:sz w:val="14"/>
                  <w:szCs w:val="14"/>
                </w:rPr>
                <w:t xml:space="preserve"> 78</w:t>
              </w:r>
            </w:ins>
          </w:p>
        </w:tc>
      </w:tr>
      <w:tr w:rsidR="00EE4C29" w:rsidRPr="00CB5131" w14:paraId="161859F2" w14:textId="77777777" w:rsidTr="006821AC">
        <w:trPr>
          <w:cantSplit/>
          <w:trHeight w:val="370"/>
          <w:jc w:val="center"/>
          <w:ins w:id="633" w:author="Luke McGuinness" w:date="2021-10-13T16:59:00Z"/>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E2" w14:textId="61F0E8C4" w:rsidR="00381D4B" w:rsidRPr="00CB5131" w:rsidRDefault="00EE4C29">
            <w:pPr>
              <w:spacing w:before="100" w:after="100"/>
              <w:ind w:left="400" w:right="100"/>
              <w:rPr>
                <w:ins w:id="634" w:author="Luke McGuinness" w:date="2021-10-13T16:59:00Z"/>
                <w:sz w:val="14"/>
                <w:szCs w:val="14"/>
              </w:rPr>
            </w:pPr>
            <w:ins w:id="635" w:author="Luke McGuinness" w:date="2021-10-13T16:59:00Z">
              <w:r w:rsidRPr="00CB5131">
                <w:rPr>
                  <w:rFonts w:ascii="Arial" w:eastAsia="Arial" w:hAnsi="Arial" w:cs="Arial"/>
                  <w:color w:val="000000"/>
                  <w:sz w:val="14"/>
                  <w:szCs w:val="14"/>
                </w:rPr>
                <w:t>BAS</w:t>
              </w:r>
            </w:ins>
          </w:p>
        </w:tc>
        <w:tc>
          <w:tcPr>
            <w:tcW w:w="296" w:type="dxa"/>
            <w:shd w:val="clear" w:color="auto" w:fill="FFFFFF"/>
            <w:tcMar>
              <w:top w:w="0" w:type="dxa"/>
              <w:left w:w="0" w:type="dxa"/>
              <w:bottom w:w="0" w:type="dxa"/>
              <w:right w:w="0" w:type="dxa"/>
            </w:tcMar>
            <w:vAlign w:val="center"/>
          </w:tcPr>
          <w:p w14:paraId="161859E3" w14:textId="77777777" w:rsidR="00381D4B" w:rsidRPr="00CB5131" w:rsidRDefault="00EE4C29">
            <w:pPr>
              <w:spacing w:before="100" w:after="100"/>
              <w:ind w:left="100" w:right="100"/>
              <w:jc w:val="center"/>
              <w:rPr>
                <w:ins w:id="636" w:author="Luke McGuinness" w:date="2021-10-13T16:59:00Z"/>
                <w:sz w:val="14"/>
                <w:szCs w:val="14"/>
              </w:rPr>
            </w:pPr>
            <w:ins w:id="637" w:author="Luke McGuinness" w:date="2021-10-13T16:59:00Z">
              <w:r w:rsidRPr="00CB5131">
                <w:rPr>
                  <w:rFonts w:ascii="Arial" w:eastAsia="Arial" w:hAnsi="Arial" w:cs="Arial"/>
                  <w:color w:val="000000"/>
                  <w:sz w:val="14"/>
                  <w:szCs w:val="14"/>
                </w:rPr>
                <w:t xml:space="preserve">   106</w:t>
              </w:r>
            </w:ins>
          </w:p>
        </w:tc>
        <w:tc>
          <w:tcPr>
            <w:tcW w:w="0" w:type="auto"/>
            <w:shd w:val="clear" w:color="auto" w:fill="FFFFFF"/>
            <w:tcMar>
              <w:top w:w="0" w:type="dxa"/>
              <w:left w:w="0" w:type="dxa"/>
              <w:bottom w:w="0" w:type="dxa"/>
              <w:right w:w="0" w:type="dxa"/>
            </w:tcMar>
            <w:vAlign w:val="center"/>
          </w:tcPr>
          <w:p w14:paraId="161859E4" w14:textId="77777777" w:rsidR="00381D4B" w:rsidRPr="00CB5131" w:rsidRDefault="00EE4C29">
            <w:pPr>
              <w:spacing w:before="100" w:after="100"/>
              <w:ind w:left="100" w:right="100"/>
              <w:jc w:val="center"/>
              <w:rPr>
                <w:ins w:id="638" w:author="Luke McGuinness" w:date="2021-10-13T16:59:00Z"/>
                <w:sz w:val="14"/>
                <w:szCs w:val="14"/>
              </w:rPr>
            </w:pPr>
            <w:ins w:id="639" w:author="Luke McGuinness" w:date="2021-10-13T16:59:00Z">
              <w:r w:rsidRPr="00CB5131">
                <w:rPr>
                  <w:rFonts w:ascii="Arial" w:eastAsia="Arial" w:hAnsi="Arial" w:cs="Arial"/>
                  <w:color w:val="000000"/>
                  <w:sz w:val="14"/>
                  <w:szCs w:val="14"/>
                </w:rPr>
                <w:t xml:space="preserve">    36,370</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E5" w14:textId="77777777" w:rsidR="00381D4B" w:rsidRPr="00CB5131" w:rsidRDefault="00EE4C29">
            <w:pPr>
              <w:spacing w:before="100" w:after="100"/>
              <w:ind w:left="100" w:right="100"/>
              <w:jc w:val="center"/>
              <w:rPr>
                <w:ins w:id="640" w:author="Luke McGuinness" w:date="2021-10-13T16:59:00Z"/>
                <w:sz w:val="14"/>
                <w:szCs w:val="14"/>
              </w:rPr>
            </w:pPr>
            <w:ins w:id="641" w:author="Luke McGuinness" w:date="2021-10-13T16:59:00Z">
              <w:r w:rsidRPr="00CB5131">
                <w:rPr>
                  <w:rFonts w:ascii="Arial" w:eastAsia="Arial" w:hAnsi="Arial" w:cs="Arial"/>
                  <w:color w:val="000000"/>
                  <w:sz w:val="14"/>
                  <w:szCs w:val="14"/>
                </w:rPr>
                <w:t>291</w:t>
              </w:r>
            </w:ins>
          </w:p>
        </w:tc>
        <w:tc>
          <w:tcPr>
            <w:tcW w:w="0" w:type="auto"/>
            <w:shd w:val="clear" w:color="auto" w:fill="FFFFFF"/>
            <w:tcMar>
              <w:top w:w="0" w:type="dxa"/>
              <w:left w:w="0" w:type="dxa"/>
              <w:bottom w:w="0" w:type="dxa"/>
              <w:right w:w="0" w:type="dxa"/>
            </w:tcMar>
            <w:vAlign w:val="center"/>
          </w:tcPr>
          <w:p w14:paraId="161859E6" w14:textId="77777777" w:rsidR="00381D4B" w:rsidRPr="00CB5131" w:rsidRDefault="00EE4C29">
            <w:pPr>
              <w:spacing w:before="100" w:after="100"/>
              <w:ind w:left="100" w:right="100"/>
              <w:jc w:val="center"/>
              <w:rPr>
                <w:ins w:id="642" w:author="Luke McGuinness" w:date="2021-10-13T16:59:00Z"/>
                <w:sz w:val="14"/>
                <w:szCs w:val="14"/>
              </w:rPr>
            </w:pPr>
            <w:ins w:id="643" w:author="Luke McGuinness" w:date="2021-10-13T16:59:00Z">
              <w:r w:rsidRPr="00CB5131">
                <w:rPr>
                  <w:rFonts w:ascii="Arial" w:eastAsia="Arial" w:hAnsi="Arial" w:cs="Arial"/>
                  <w:color w:val="000000"/>
                  <w:sz w:val="14"/>
                  <w:szCs w:val="14"/>
                </w:rPr>
                <w:t xml:space="preserve">    28</w:t>
              </w:r>
            </w:ins>
          </w:p>
        </w:tc>
        <w:tc>
          <w:tcPr>
            <w:tcW w:w="0" w:type="auto"/>
            <w:shd w:val="clear" w:color="auto" w:fill="FFFFFF"/>
            <w:tcMar>
              <w:top w:w="0" w:type="dxa"/>
              <w:left w:w="0" w:type="dxa"/>
              <w:bottom w:w="0" w:type="dxa"/>
              <w:right w:w="0" w:type="dxa"/>
            </w:tcMar>
            <w:vAlign w:val="center"/>
          </w:tcPr>
          <w:p w14:paraId="161859E7" w14:textId="77777777" w:rsidR="00381D4B" w:rsidRPr="00CB5131" w:rsidRDefault="00EE4C29">
            <w:pPr>
              <w:spacing w:before="100" w:after="100"/>
              <w:ind w:left="100" w:right="100"/>
              <w:jc w:val="center"/>
              <w:rPr>
                <w:ins w:id="644" w:author="Luke McGuinness" w:date="2021-10-13T16:59:00Z"/>
                <w:sz w:val="14"/>
                <w:szCs w:val="14"/>
              </w:rPr>
            </w:pPr>
            <w:ins w:id="645" w:author="Luke McGuinness" w:date="2021-10-13T16:59:00Z">
              <w:r w:rsidRPr="00CB5131">
                <w:rPr>
                  <w:rFonts w:ascii="Arial" w:eastAsia="Arial" w:hAnsi="Arial" w:cs="Arial"/>
                  <w:color w:val="000000"/>
                  <w:sz w:val="14"/>
                  <w:szCs w:val="14"/>
                </w:rPr>
                <w:t xml:space="preserve">    35,808</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E8" w14:textId="77777777" w:rsidR="00381D4B" w:rsidRPr="00CB5131" w:rsidRDefault="00EE4C29">
            <w:pPr>
              <w:spacing w:before="100" w:after="100"/>
              <w:ind w:left="100" w:right="100"/>
              <w:jc w:val="center"/>
              <w:rPr>
                <w:ins w:id="646" w:author="Luke McGuinness" w:date="2021-10-13T16:59:00Z"/>
                <w:sz w:val="14"/>
                <w:szCs w:val="14"/>
              </w:rPr>
            </w:pPr>
            <w:ins w:id="647" w:author="Luke McGuinness" w:date="2021-10-13T16:59:00Z">
              <w:r w:rsidRPr="00CB5131">
                <w:rPr>
                  <w:rFonts w:ascii="Arial" w:eastAsia="Arial" w:hAnsi="Arial" w:cs="Arial"/>
                  <w:color w:val="000000"/>
                  <w:sz w:val="14"/>
                  <w:szCs w:val="14"/>
                </w:rPr>
                <w:t xml:space="preserve"> 78</w:t>
              </w:r>
            </w:ins>
          </w:p>
        </w:tc>
        <w:tc>
          <w:tcPr>
            <w:tcW w:w="0" w:type="auto"/>
            <w:shd w:val="clear" w:color="auto" w:fill="FFFFFF"/>
            <w:tcMar>
              <w:top w:w="0" w:type="dxa"/>
              <w:left w:w="0" w:type="dxa"/>
              <w:bottom w:w="0" w:type="dxa"/>
              <w:right w:w="0" w:type="dxa"/>
            </w:tcMar>
            <w:vAlign w:val="center"/>
          </w:tcPr>
          <w:p w14:paraId="161859E9" w14:textId="77777777" w:rsidR="00381D4B" w:rsidRPr="00CB5131" w:rsidRDefault="00EE4C29">
            <w:pPr>
              <w:spacing w:before="100" w:after="100"/>
              <w:ind w:left="100" w:right="100"/>
              <w:jc w:val="center"/>
              <w:rPr>
                <w:ins w:id="648" w:author="Luke McGuinness" w:date="2021-10-13T16:59:00Z"/>
                <w:sz w:val="14"/>
                <w:szCs w:val="14"/>
              </w:rPr>
            </w:pPr>
            <w:ins w:id="649" w:author="Luke McGuinness" w:date="2021-10-13T16:59:00Z">
              <w:r w:rsidRPr="00CB5131">
                <w:rPr>
                  <w:rFonts w:ascii="Arial" w:eastAsia="Arial" w:hAnsi="Arial" w:cs="Arial"/>
                  <w:color w:val="000000"/>
                  <w:sz w:val="14"/>
                  <w:szCs w:val="14"/>
                </w:rPr>
                <w:t xml:space="preserve">    19</w:t>
              </w:r>
            </w:ins>
          </w:p>
        </w:tc>
        <w:tc>
          <w:tcPr>
            <w:tcW w:w="0" w:type="auto"/>
            <w:shd w:val="clear" w:color="auto" w:fill="FFFFFF"/>
            <w:tcMar>
              <w:top w:w="0" w:type="dxa"/>
              <w:left w:w="0" w:type="dxa"/>
              <w:bottom w:w="0" w:type="dxa"/>
              <w:right w:w="0" w:type="dxa"/>
            </w:tcMar>
            <w:vAlign w:val="center"/>
          </w:tcPr>
          <w:p w14:paraId="161859EA" w14:textId="77777777" w:rsidR="00381D4B" w:rsidRPr="00CB5131" w:rsidRDefault="00EE4C29">
            <w:pPr>
              <w:spacing w:before="100" w:after="100"/>
              <w:ind w:left="100" w:right="100"/>
              <w:jc w:val="center"/>
              <w:rPr>
                <w:ins w:id="650" w:author="Luke McGuinness" w:date="2021-10-13T16:59:00Z"/>
                <w:sz w:val="14"/>
                <w:szCs w:val="14"/>
              </w:rPr>
            </w:pPr>
            <w:ins w:id="651" w:author="Luke McGuinness" w:date="2021-10-13T16:59:00Z">
              <w:r w:rsidRPr="00CB5131">
                <w:rPr>
                  <w:rFonts w:ascii="Arial" w:eastAsia="Arial" w:hAnsi="Arial" w:cs="Arial"/>
                  <w:color w:val="000000"/>
                  <w:sz w:val="14"/>
                  <w:szCs w:val="14"/>
                </w:rPr>
                <w:t xml:space="preserve">    35,726</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EB" w14:textId="77777777" w:rsidR="00381D4B" w:rsidRPr="00CB5131" w:rsidRDefault="00EE4C29">
            <w:pPr>
              <w:spacing w:before="100" w:after="100"/>
              <w:ind w:left="100" w:right="100"/>
              <w:jc w:val="center"/>
              <w:rPr>
                <w:ins w:id="652" w:author="Luke McGuinness" w:date="2021-10-13T16:59:00Z"/>
                <w:sz w:val="14"/>
                <w:szCs w:val="14"/>
              </w:rPr>
            </w:pPr>
            <w:ins w:id="653" w:author="Luke McGuinness" w:date="2021-10-13T16:59:00Z">
              <w:r w:rsidRPr="00CB5131">
                <w:rPr>
                  <w:rFonts w:ascii="Arial" w:eastAsia="Arial" w:hAnsi="Arial" w:cs="Arial"/>
                  <w:color w:val="000000"/>
                  <w:sz w:val="14"/>
                  <w:szCs w:val="14"/>
                </w:rPr>
                <w:t xml:space="preserve"> 53</w:t>
              </w:r>
            </w:ins>
          </w:p>
        </w:tc>
        <w:tc>
          <w:tcPr>
            <w:tcW w:w="0" w:type="auto"/>
            <w:shd w:val="clear" w:color="auto" w:fill="FFFFFF"/>
            <w:tcMar>
              <w:top w:w="0" w:type="dxa"/>
              <w:left w:w="0" w:type="dxa"/>
              <w:bottom w:w="0" w:type="dxa"/>
              <w:right w:w="0" w:type="dxa"/>
            </w:tcMar>
            <w:vAlign w:val="center"/>
          </w:tcPr>
          <w:p w14:paraId="161859EC" w14:textId="77777777" w:rsidR="00381D4B" w:rsidRPr="00CB5131" w:rsidRDefault="00EE4C29">
            <w:pPr>
              <w:spacing w:before="100" w:after="100"/>
              <w:ind w:left="100" w:right="100"/>
              <w:jc w:val="center"/>
              <w:rPr>
                <w:ins w:id="654" w:author="Luke McGuinness" w:date="2021-10-13T16:59:00Z"/>
                <w:sz w:val="14"/>
                <w:szCs w:val="14"/>
              </w:rPr>
            </w:pPr>
            <w:ins w:id="655" w:author="Luke McGuinness" w:date="2021-10-13T16:59:00Z">
              <w:r w:rsidRPr="00CB5131">
                <w:rPr>
                  <w:rFonts w:ascii="Arial" w:eastAsia="Arial" w:hAnsi="Arial" w:cs="Arial"/>
                  <w:color w:val="000000"/>
                  <w:sz w:val="14"/>
                  <w:szCs w:val="14"/>
                </w:rPr>
                <w:t xml:space="preserve">    26</w:t>
              </w:r>
            </w:ins>
          </w:p>
        </w:tc>
        <w:tc>
          <w:tcPr>
            <w:tcW w:w="0" w:type="auto"/>
            <w:shd w:val="clear" w:color="auto" w:fill="FFFFFF"/>
            <w:tcMar>
              <w:top w:w="0" w:type="dxa"/>
              <w:left w:w="0" w:type="dxa"/>
              <w:bottom w:w="0" w:type="dxa"/>
              <w:right w:w="0" w:type="dxa"/>
            </w:tcMar>
            <w:vAlign w:val="center"/>
          </w:tcPr>
          <w:p w14:paraId="161859ED" w14:textId="77777777" w:rsidR="00381D4B" w:rsidRPr="00CB5131" w:rsidRDefault="00EE4C29">
            <w:pPr>
              <w:spacing w:before="100" w:after="100"/>
              <w:ind w:left="100" w:right="100"/>
              <w:jc w:val="center"/>
              <w:rPr>
                <w:ins w:id="656" w:author="Luke McGuinness" w:date="2021-10-13T16:59:00Z"/>
                <w:sz w:val="14"/>
                <w:szCs w:val="14"/>
              </w:rPr>
            </w:pPr>
            <w:ins w:id="657" w:author="Luke McGuinness" w:date="2021-10-13T16:59:00Z">
              <w:r w:rsidRPr="00CB5131">
                <w:rPr>
                  <w:rFonts w:ascii="Arial" w:eastAsia="Arial" w:hAnsi="Arial" w:cs="Arial"/>
                  <w:color w:val="000000"/>
                  <w:sz w:val="14"/>
                  <w:szCs w:val="14"/>
                </w:rPr>
                <w:t xml:space="preserve">    35,768</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EE" w14:textId="77777777" w:rsidR="00381D4B" w:rsidRPr="00CB5131" w:rsidRDefault="00EE4C29">
            <w:pPr>
              <w:spacing w:before="100" w:after="100"/>
              <w:ind w:left="100" w:right="100"/>
              <w:jc w:val="center"/>
              <w:rPr>
                <w:ins w:id="658" w:author="Luke McGuinness" w:date="2021-10-13T16:59:00Z"/>
                <w:sz w:val="14"/>
                <w:szCs w:val="14"/>
              </w:rPr>
            </w:pPr>
            <w:ins w:id="659" w:author="Luke McGuinness" w:date="2021-10-13T16:59:00Z">
              <w:r w:rsidRPr="00CB5131">
                <w:rPr>
                  <w:rFonts w:ascii="Arial" w:eastAsia="Arial" w:hAnsi="Arial" w:cs="Arial"/>
                  <w:color w:val="000000"/>
                  <w:sz w:val="14"/>
                  <w:szCs w:val="14"/>
                </w:rPr>
                <w:t xml:space="preserve"> 73</w:t>
              </w:r>
            </w:ins>
          </w:p>
        </w:tc>
        <w:tc>
          <w:tcPr>
            <w:tcW w:w="0" w:type="auto"/>
            <w:shd w:val="clear" w:color="auto" w:fill="FFFFFF"/>
            <w:tcMar>
              <w:top w:w="0" w:type="dxa"/>
              <w:left w:w="0" w:type="dxa"/>
              <w:bottom w:w="0" w:type="dxa"/>
              <w:right w:w="0" w:type="dxa"/>
            </w:tcMar>
            <w:vAlign w:val="center"/>
          </w:tcPr>
          <w:p w14:paraId="161859EF" w14:textId="77777777" w:rsidR="00381D4B" w:rsidRPr="00CB5131" w:rsidRDefault="00EE4C29">
            <w:pPr>
              <w:spacing w:before="100" w:after="100"/>
              <w:ind w:left="100" w:right="100"/>
              <w:jc w:val="center"/>
              <w:rPr>
                <w:ins w:id="660" w:author="Luke McGuinness" w:date="2021-10-13T16:59:00Z"/>
                <w:sz w:val="14"/>
                <w:szCs w:val="14"/>
              </w:rPr>
            </w:pPr>
            <w:ins w:id="661" w:author="Luke McGuinness" w:date="2021-10-13T16:59:00Z">
              <w:r w:rsidRPr="00CB5131">
                <w:rPr>
                  <w:rFonts w:ascii="Arial" w:eastAsia="Arial" w:hAnsi="Arial" w:cs="Arial"/>
                  <w:color w:val="000000"/>
                  <w:sz w:val="14"/>
                  <w:szCs w:val="14"/>
                </w:rPr>
                <w:t xml:space="preserve">    33</w:t>
              </w:r>
            </w:ins>
          </w:p>
        </w:tc>
        <w:tc>
          <w:tcPr>
            <w:tcW w:w="0" w:type="auto"/>
            <w:shd w:val="clear" w:color="auto" w:fill="FFFFFF"/>
            <w:tcMar>
              <w:top w:w="0" w:type="dxa"/>
              <w:left w:w="0" w:type="dxa"/>
              <w:bottom w:w="0" w:type="dxa"/>
              <w:right w:w="0" w:type="dxa"/>
            </w:tcMar>
            <w:vAlign w:val="center"/>
          </w:tcPr>
          <w:p w14:paraId="161859F0" w14:textId="77777777" w:rsidR="00381D4B" w:rsidRPr="00CB5131" w:rsidRDefault="00EE4C29">
            <w:pPr>
              <w:spacing w:before="100" w:after="100"/>
              <w:ind w:left="100" w:right="100"/>
              <w:jc w:val="center"/>
              <w:rPr>
                <w:ins w:id="662" w:author="Luke McGuinness" w:date="2021-10-13T16:59:00Z"/>
                <w:sz w:val="14"/>
                <w:szCs w:val="14"/>
              </w:rPr>
            </w:pPr>
            <w:ins w:id="663" w:author="Luke McGuinness" w:date="2021-10-13T16:59:00Z">
              <w:r w:rsidRPr="00CB5131">
                <w:rPr>
                  <w:rFonts w:ascii="Arial" w:eastAsia="Arial" w:hAnsi="Arial" w:cs="Arial"/>
                  <w:color w:val="000000"/>
                  <w:sz w:val="14"/>
                  <w:szCs w:val="14"/>
                </w:rPr>
                <w:t xml:space="preserve">    35,808</w:t>
              </w:r>
            </w:ins>
          </w:p>
        </w:tc>
        <w:tc>
          <w:tcPr>
            <w:tcW w:w="559" w:type="dxa"/>
            <w:tcBorders>
              <w:right w:val="single" w:sz="4" w:space="0" w:color="auto"/>
            </w:tcBorders>
            <w:shd w:val="clear" w:color="auto" w:fill="FFFFFF"/>
            <w:tcMar>
              <w:top w:w="0" w:type="dxa"/>
              <w:left w:w="0" w:type="dxa"/>
              <w:bottom w:w="0" w:type="dxa"/>
              <w:right w:w="0" w:type="dxa"/>
            </w:tcMar>
            <w:vAlign w:val="center"/>
          </w:tcPr>
          <w:p w14:paraId="161859F1" w14:textId="77777777" w:rsidR="00381D4B" w:rsidRPr="00CB5131" w:rsidRDefault="00EE4C29">
            <w:pPr>
              <w:spacing w:before="100" w:after="100"/>
              <w:ind w:left="100" w:right="100"/>
              <w:jc w:val="center"/>
              <w:rPr>
                <w:ins w:id="664" w:author="Luke McGuinness" w:date="2021-10-13T16:59:00Z"/>
                <w:sz w:val="14"/>
                <w:szCs w:val="14"/>
              </w:rPr>
            </w:pPr>
            <w:ins w:id="665" w:author="Luke McGuinness" w:date="2021-10-13T16:59:00Z">
              <w:r w:rsidRPr="00CB5131">
                <w:rPr>
                  <w:rFonts w:ascii="Arial" w:eastAsia="Arial" w:hAnsi="Arial" w:cs="Arial"/>
                  <w:color w:val="000000"/>
                  <w:sz w:val="14"/>
                  <w:szCs w:val="14"/>
                </w:rPr>
                <w:t xml:space="preserve"> 92</w:t>
              </w:r>
            </w:ins>
          </w:p>
        </w:tc>
      </w:tr>
      <w:tr w:rsidR="00EE4C29" w:rsidRPr="00CB5131" w14:paraId="16185A03" w14:textId="77777777" w:rsidTr="006821AC">
        <w:trPr>
          <w:cantSplit/>
          <w:trHeight w:val="711"/>
          <w:jc w:val="center"/>
          <w:ins w:id="666" w:author="Luke McGuinness" w:date="2021-10-13T16:59:00Z"/>
        </w:trPr>
        <w:tc>
          <w:tcPr>
            <w:tcW w:w="1504" w:type="dxa"/>
            <w:tcBorders>
              <w:left w:val="single" w:sz="4" w:space="0" w:color="auto"/>
              <w:right w:val="single" w:sz="8" w:space="0" w:color="000000"/>
            </w:tcBorders>
            <w:shd w:val="clear" w:color="auto" w:fill="FFFFFF"/>
            <w:tcMar>
              <w:top w:w="0" w:type="dxa"/>
              <w:left w:w="0" w:type="dxa"/>
              <w:bottom w:w="0" w:type="dxa"/>
              <w:right w:w="0" w:type="dxa"/>
            </w:tcMar>
            <w:vAlign w:val="center"/>
          </w:tcPr>
          <w:p w14:paraId="161859F3" w14:textId="77777777" w:rsidR="00381D4B" w:rsidRPr="00CB5131" w:rsidRDefault="00EE4C29">
            <w:pPr>
              <w:spacing w:before="100" w:after="100"/>
              <w:ind w:left="400" w:right="100"/>
              <w:rPr>
                <w:ins w:id="667" w:author="Luke McGuinness" w:date="2021-10-13T16:59:00Z"/>
                <w:sz w:val="14"/>
                <w:szCs w:val="14"/>
              </w:rPr>
            </w:pPr>
            <w:ins w:id="668" w:author="Luke McGuinness" w:date="2021-10-13T16:59:00Z">
              <w:r w:rsidRPr="00CB5131">
                <w:rPr>
                  <w:rFonts w:ascii="Arial" w:eastAsia="Arial" w:hAnsi="Arial" w:cs="Arial"/>
                  <w:color w:val="000000"/>
                  <w:sz w:val="14"/>
                  <w:szCs w:val="14"/>
                </w:rPr>
                <w:t xml:space="preserve">Ezetimibe + </w:t>
              </w:r>
              <w:proofErr w:type="spellStart"/>
              <w:r w:rsidRPr="00CB5131">
                <w:rPr>
                  <w:rFonts w:ascii="Arial" w:eastAsia="Arial" w:hAnsi="Arial" w:cs="Arial"/>
                  <w:color w:val="000000"/>
                  <w:sz w:val="14"/>
                  <w:szCs w:val="14"/>
                </w:rPr>
                <w:t>Statins</w:t>
              </w:r>
              <w:r w:rsidRPr="00CB5131">
                <w:rPr>
                  <w:rFonts w:ascii="Arial" w:eastAsia="Arial" w:hAnsi="Arial" w:cs="Arial"/>
                  <w:color w:val="000000"/>
                  <w:sz w:val="14"/>
                  <w:szCs w:val="14"/>
                  <w:vertAlign w:val="superscript"/>
                </w:rPr>
                <w:t>b</w:t>
              </w:r>
              <w:proofErr w:type="spellEnd"/>
            </w:ins>
          </w:p>
        </w:tc>
        <w:tc>
          <w:tcPr>
            <w:tcW w:w="296" w:type="dxa"/>
            <w:shd w:val="clear" w:color="auto" w:fill="FFFFFF"/>
            <w:tcMar>
              <w:top w:w="0" w:type="dxa"/>
              <w:left w:w="0" w:type="dxa"/>
              <w:bottom w:w="0" w:type="dxa"/>
              <w:right w:w="0" w:type="dxa"/>
            </w:tcMar>
            <w:vAlign w:val="center"/>
          </w:tcPr>
          <w:p w14:paraId="161859F4" w14:textId="77777777" w:rsidR="00381D4B" w:rsidRPr="00CB5131" w:rsidRDefault="00EE4C29">
            <w:pPr>
              <w:spacing w:before="100" w:after="100"/>
              <w:ind w:left="100" w:right="100"/>
              <w:jc w:val="center"/>
              <w:rPr>
                <w:ins w:id="669" w:author="Luke McGuinness" w:date="2021-10-13T16:59:00Z"/>
                <w:sz w:val="14"/>
                <w:szCs w:val="14"/>
              </w:rPr>
            </w:pPr>
            <w:ins w:id="670" w:author="Luke McGuinness" w:date="2021-10-13T16:59:00Z">
              <w:r w:rsidRPr="00CB5131">
                <w:rPr>
                  <w:rFonts w:ascii="Arial" w:eastAsia="Arial" w:hAnsi="Arial" w:cs="Arial"/>
                  <w:color w:val="000000"/>
                  <w:sz w:val="14"/>
                  <w:szCs w:val="14"/>
                </w:rPr>
                <w:t xml:space="preserve">     0</w:t>
              </w:r>
            </w:ins>
          </w:p>
        </w:tc>
        <w:tc>
          <w:tcPr>
            <w:tcW w:w="0" w:type="auto"/>
            <w:shd w:val="clear" w:color="auto" w:fill="FFFFFF"/>
            <w:tcMar>
              <w:top w:w="0" w:type="dxa"/>
              <w:left w:w="0" w:type="dxa"/>
              <w:bottom w:w="0" w:type="dxa"/>
              <w:right w:w="0" w:type="dxa"/>
            </w:tcMar>
            <w:vAlign w:val="center"/>
          </w:tcPr>
          <w:p w14:paraId="161859F5" w14:textId="77777777" w:rsidR="00381D4B" w:rsidRPr="00CB5131" w:rsidRDefault="00EE4C29">
            <w:pPr>
              <w:spacing w:before="100" w:after="100"/>
              <w:ind w:left="100" w:right="100"/>
              <w:jc w:val="center"/>
              <w:rPr>
                <w:ins w:id="671" w:author="Luke McGuinness" w:date="2021-10-13T16:59:00Z"/>
                <w:sz w:val="14"/>
                <w:szCs w:val="14"/>
              </w:rPr>
            </w:pPr>
            <w:ins w:id="672" w:author="Luke McGuinness" w:date="2021-10-13T16:59:00Z">
              <w:r w:rsidRPr="00CB5131">
                <w:rPr>
                  <w:rFonts w:ascii="Arial" w:eastAsia="Arial" w:hAnsi="Arial" w:cs="Arial"/>
                  <w:color w:val="000000"/>
                  <w:sz w:val="14"/>
                  <w:szCs w:val="14"/>
                </w:rPr>
                <w:t xml:space="preserve">       986</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F6" w14:textId="77777777" w:rsidR="00381D4B" w:rsidRPr="00CB5131" w:rsidRDefault="00EE4C29">
            <w:pPr>
              <w:spacing w:before="100" w:after="100"/>
              <w:ind w:left="100" w:right="100"/>
              <w:jc w:val="center"/>
              <w:rPr>
                <w:ins w:id="673" w:author="Luke McGuinness" w:date="2021-10-13T16:59:00Z"/>
                <w:sz w:val="14"/>
                <w:szCs w:val="14"/>
              </w:rPr>
            </w:pPr>
            <w:ins w:id="674" w:author="Luke McGuinness" w:date="2021-10-13T16:59:00Z">
              <w:r w:rsidRPr="00CB5131">
                <w:rPr>
                  <w:rFonts w:ascii="Arial" w:eastAsia="Arial" w:hAnsi="Arial" w:cs="Arial"/>
                  <w:color w:val="000000"/>
                  <w:sz w:val="14"/>
                  <w:szCs w:val="14"/>
                </w:rPr>
                <w:t>-</w:t>
              </w:r>
            </w:ins>
          </w:p>
        </w:tc>
        <w:tc>
          <w:tcPr>
            <w:tcW w:w="0" w:type="auto"/>
            <w:shd w:val="clear" w:color="auto" w:fill="FFFFFF"/>
            <w:tcMar>
              <w:top w:w="0" w:type="dxa"/>
              <w:left w:w="0" w:type="dxa"/>
              <w:bottom w:w="0" w:type="dxa"/>
              <w:right w:w="0" w:type="dxa"/>
            </w:tcMar>
            <w:vAlign w:val="center"/>
          </w:tcPr>
          <w:p w14:paraId="161859F7" w14:textId="77777777" w:rsidR="00381D4B" w:rsidRPr="00CB5131" w:rsidRDefault="00EE4C29">
            <w:pPr>
              <w:spacing w:before="100" w:after="100"/>
              <w:ind w:left="100" w:right="100"/>
              <w:jc w:val="center"/>
              <w:rPr>
                <w:ins w:id="675" w:author="Luke McGuinness" w:date="2021-10-13T16:59:00Z"/>
                <w:sz w:val="14"/>
                <w:szCs w:val="14"/>
              </w:rPr>
            </w:pPr>
            <w:ins w:id="676" w:author="Luke McGuinness" w:date="2021-10-13T16:59:00Z">
              <w:r w:rsidRPr="00CB5131">
                <w:rPr>
                  <w:rFonts w:ascii="Arial" w:eastAsia="Arial" w:hAnsi="Arial" w:cs="Arial"/>
                  <w:color w:val="000000"/>
                  <w:sz w:val="14"/>
                  <w:szCs w:val="14"/>
                </w:rPr>
                <w:t xml:space="preserve">     0</w:t>
              </w:r>
            </w:ins>
          </w:p>
        </w:tc>
        <w:tc>
          <w:tcPr>
            <w:tcW w:w="0" w:type="auto"/>
            <w:shd w:val="clear" w:color="auto" w:fill="FFFFFF"/>
            <w:tcMar>
              <w:top w:w="0" w:type="dxa"/>
              <w:left w:w="0" w:type="dxa"/>
              <w:bottom w:w="0" w:type="dxa"/>
              <w:right w:w="0" w:type="dxa"/>
            </w:tcMar>
            <w:vAlign w:val="center"/>
          </w:tcPr>
          <w:p w14:paraId="161859F8" w14:textId="77777777" w:rsidR="00381D4B" w:rsidRPr="00CB5131" w:rsidRDefault="00EE4C29">
            <w:pPr>
              <w:spacing w:before="100" w:after="100"/>
              <w:ind w:left="100" w:right="100"/>
              <w:jc w:val="center"/>
              <w:rPr>
                <w:ins w:id="677" w:author="Luke McGuinness" w:date="2021-10-13T16:59:00Z"/>
                <w:sz w:val="14"/>
                <w:szCs w:val="14"/>
              </w:rPr>
            </w:pPr>
            <w:ins w:id="678" w:author="Luke McGuinness" w:date="2021-10-13T16:59:00Z">
              <w:r w:rsidRPr="00CB5131">
                <w:rPr>
                  <w:rFonts w:ascii="Arial" w:eastAsia="Arial" w:hAnsi="Arial" w:cs="Arial"/>
                  <w:color w:val="000000"/>
                  <w:sz w:val="14"/>
                  <w:szCs w:val="14"/>
                </w:rPr>
                <w:t xml:space="preserve">       986</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F9" w14:textId="77777777" w:rsidR="00381D4B" w:rsidRPr="00CB5131" w:rsidRDefault="00EE4C29">
            <w:pPr>
              <w:spacing w:before="100" w:after="100"/>
              <w:ind w:left="100" w:right="100"/>
              <w:jc w:val="center"/>
              <w:rPr>
                <w:ins w:id="679" w:author="Luke McGuinness" w:date="2021-10-13T16:59:00Z"/>
                <w:sz w:val="14"/>
                <w:szCs w:val="14"/>
              </w:rPr>
            </w:pPr>
            <w:ins w:id="680" w:author="Luke McGuinness" w:date="2021-10-13T16:59:00Z">
              <w:r w:rsidRPr="00CB5131">
                <w:rPr>
                  <w:rFonts w:ascii="Arial" w:eastAsia="Arial" w:hAnsi="Arial" w:cs="Arial"/>
                  <w:color w:val="000000"/>
                  <w:sz w:val="14"/>
                  <w:szCs w:val="14"/>
                </w:rPr>
                <w:t>-</w:t>
              </w:r>
            </w:ins>
          </w:p>
        </w:tc>
        <w:tc>
          <w:tcPr>
            <w:tcW w:w="0" w:type="auto"/>
            <w:shd w:val="clear" w:color="auto" w:fill="FFFFFF"/>
            <w:tcMar>
              <w:top w:w="0" w:type="dxa"/>
              <w:left w:w="0" w:type="dxa"/>
              <w:bottom w:w="0" w:type="dxa"/>
              <w:right w:w="0" w:type="dxa"/>
            </w:tcMar>
            <w:vAlign w:val="center"/>
          </w:tcPr>
          <w:p w14:paraId="161859FA" w14:textId="77777777" w:rsidR="00381D4B" w:rsidRPr="00CB5131" w:rsidRDefault="00EE4C29">
            <w:pPr>
              <w:spacing w:before="100" w:after="100"/>
              <w:ind w:left="100" w:right="100"/>
              <w:jc w:val="center"/>
              <w:rPr>
                <w:ins w:id="681" w:author="Luke McGuinness" w:date="2021-10-13T16:59:00Z"/>
                <w:sz w:val="14"/>
                <w:szCs w:val="14"/>
              </w:rPr>
            </w:pPr>
            <w:ins w:id="682" w:author="Luke McGuinness" w:date="2021-10-13T16:59:00Z">
              <w:r w:rsidRPr="00CB5131">
                <w:rPr>
                  <w:rFonts w:ascii="Arial" w:eastAsia="Arial" w:hAnsi="Arial" w:cs="Arial"/>
                  <w:color w:val="000000"/>
                  <w:sz w:val="14"/>
                  <w:szCs w:val="14"/>
                </w:rPr>
                <w:t xml:space="preserve">     0</w:t>
              </w:r>
            </w:ins>
          </w:p>
        </w:tc>
        <w:tc>
          <w:tcPr>
            <w:tcW w:w="0" w:type="auto"/>
            <w:shd w:val="clear" w:color="auto" w:fill="FFFFFF"/>
            <w:tcMar>
              <w:top w:w="0" w:type="dxa"/>
              <w:left w:w="0" w:type="dxa"/>
              <w:bottom w:w="0" w:type="dxa"/>
              <w:right w:w="0" w:type="dxa"/>
            </w:tcMar>
            <w:vAlign w:val="center"/>
          </w:tcPr>
          <w:p w14:paraId="161859FB" w14:textId="77777777" w:rsidR="00381D4B" w:rsidRPr="00CB5131" w:rsidRDefault="00EE4C29">
            <w:pPr>
              <w:spacing w:before="100" w:after="100"/>
              <w:ind w:left="100" w:right="100"/>
              <w:jc w:val="center"/>
              <w:rPr>
                <w:ins w:id="683" w:author="Luke McGuinness" w:date="2021-10-13T16:59:00Z"/>
                <w:sz w:val="14"/>
                <w:szCs w:val="14"/>
              </w:rPr>
            </w:pPr>
            <w:ins w:id="684" w:author="Luke McGuinness" w:date="2021-10-13T16:59:00Z">
              <w:r w:rsidRPr="00CB5131">
                <w:rPr>
                  <w:rFonts w:ascii="Arial" w:eastAsia="Arial" w:hAnsi="Arial" w:cs="Arial"/>
                  <w:color w:val="000000"/>
                  <w:sz w:val="14"/>
                  <w:szCs w:val="14"/>
                </w:rPr>
                <w:t xml:space="preserve">       986</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FC" w14:textId="77777777" w:rsidR="00381D4B" w:rsidRPr="00CB5131" w:rsidRDefault="00EE4C29">
            <w:pPr>
              <w:spacing w:before="100" w:after="100"/>
              <w:ind w:left="100" w:right="100"/>
              <w:jc w:val="center"/>
              <w:rPr>
                <w:ins w:id="685" w:author="Luke McGuinness" w:date="2021-10-13T16:59:00Z"/>
                <w:sz w:val="14"/>
                <w:szCs w:val="14"/>
              </w:rPr>
            </w:pPr>
            <w:ins w:id="686" w:author="Luke McGuinness" w:date="2021-10-13T16:59:00Z">
              <w:r w:rsidRPr="00CB5131">
                <w:rPr>
                  <w:rFonts w:ascii="Arial" w:eastAsia="Arial" w:hAnsi="Arial" w:cs="Arial"/>
                  <w:color w:val="000000"/>
                  <w:sz w:val="14"/>
                  <w:szCs w:val="14"/>
                </w:rPr>
                <w:t>-</w:t>
              </w:r>
            </w:ins>
          </w:p>
        </w:tc>
        <w:tc>
          <w:tcPr>
            <w:tcW w:w="0" w:type="auto"/>
            <w:shd w:val="clear" w:color="auto" w:fill="FFFFFF"/>
            <w:tcMar>
              <w:top w:w="0" w:type="dxa"/>
              <w:left w:w="0" w:type="dxa"/>
              <w:bottom w:w="0" w:type="dxa"/>
              <w:right w:w="0" w:type="dxa"/>
            </w:tcMar>
            <w:vAlign w:val="center"/>
          </w:tcPr>
          <w:p w14:paraId="161859FD" w14:textId="77777777" w:rsidR="00381D4B" w:rsidRPr="00CB5131" w:rsidRDefault="00EE4C29">
            <w:pPr>
              <w:spacing w:before="100" w:after="100"/>
              <w:ind w:left="100" w:right="100"/>
              <w:jc w:val="center"/>
              <w:rPr>
                <w:ins w:id="687" w:author="Luke McGuinness" w:date="2021-10-13T16:59:00Z"/>
                <w:sz w:val="14"/>
                <w:szCs w:val="14"/>
              </w:rPr>
            </w:pPr>
            <w:ins w:id="688" w:author="Luke McGuinness" w:date="2021-10-13T16:59:00Z">
              <w:r w:rsidRPr="00CB5131">
                <w:rPr>
                  <w:rFonts w:ascii="Arial" w:eastAsia="Arial" w:hAnsi="Arial" w:cs="Arial"/>
                  <w:color w:val="000000"/>
                  <w:sz w:val="14"/>
                  <w:szCs w:val="14"/>
                </w:rPr>
                <w:t xml:space="preserve">     0</w:t>
              </w:r>
            </w:ins>
          </w:p>
        </w:tc>
        <w:tc>
          <w:tcPr>
            <w:tcW w:w="0" w:type="auto"/>
            <w:shd w:val="clear" w:color="auto" w:fill="FFFFFF"/>
            <w:tcMar>
              <w:top w:w="0" w:type="dxa"/>
              <w:left w:w="0" w:type="dxa"/>
              <w:bottom w:w="0" w:type="dxa"/>
              <w:right w:w="0" w:type="dxa"/>
            </w:tcMar>
            <w:vAlign w:val="center"/>
          </w:tcPr>
          <w:p w14:paraId="161859FE" w14:textId="77777777" w:rsidR="00381D4B" w:rsidRPr="00CB5131" w:rsidRDefault="00EE4C29">
            <w:pPr>
              <w:spacing w:before="100" w:after="100"/>
              <w:ind w:left="100" w:right="100"/>
              <w:jc w:val="center"/>
              <w:rPr>
                <w:ins w:id="689" w:author="Luke McGuinness" w:date="2021-10-13T16:59:00Z"/>
                <w:sz w:val="14"/>
                <w:szCs w:val="14"/>
              </w:rPr>
            </w:pPr>
            <w:ins w:id="690" w:author="Luke McGuinness" w:date="2021-10-13T16:59:00Z">
              <w:r w:rsidRPr="00CB5131">
                <w:rPr>
                  <w:rFonts w:ascii="Arial" w:eastAsia="Arial" w:hAnsi="Arial" w:cs="Arial"/>
                  <w:color w:val="000000"/>
                  <w:sz w:val="14"/>
                  <w:szCs w:val="14"/>
                </w:rPr>
                <w:t xml:space="preserve">       986</w:t>
              </w:r>
            </w:ins>
          </w:p>
        </w:tc>
        <w:tc>
          <w:tcPr>
            <w:tcW w:w="0" w:type="auto"/>
            <w:tcBorders>
              <w:right w:val="single" w:sz="8" w:space="0" w:color="000000"/>
            </w:tcBorders>
            <w:shd w:val="clear" w:color="auto" w:fill="FFFFFF"/>
            <w:tcMar>
              <w:top w:w="0" w:type="dxa"/>
              <w:left w:w="0" w:type="dxa"/>
              <w:bottom w:w="0" w:type="dxa"/>
              <w:right w:w="0" w:type="dxa"/>
            </w:tcMar>
            <w:vAlign w:val="center"/>
          </w:tcPr>
          <w:p w14:paraId="161859FF" w14:textId="77777777" w:rsidR="00381D4B" w:rsidRPr="00CB5131" w:rsidRDefault="00EE4C29">
            <w:pPr>
              <w:spacing w:before="100" w:after="100"/>
              <w:ind w:left="100" w:right="100"/>
              <w:jc w:val="center"/>
              <w:rPr>
                <w:ins w:id="691" w:author="Luke McGuinness" w:date="2021-10-13T16:59:00Z"/>
                <w:sz w:val="14"/>
                <w:szCs w:val="14"/>
              </w:rPr>
            </w:pPr>
            <w:ins w:id="692" w:author="Luke McGuinness" w:date="2021-10-13T16:59:00Z">
              <w:r w:rsidRPr="00CB5131">
                <w:rPr>
                  <w:rFonts w:ascii="Arial" w:eastAsia="Arial" w:hAnsi="Arial" w:cs="Arial"/>
                  <w:color w:val="000000"/>
                  <w:sz w:val="14"/>
                  <w:szCs w:val="14"/>
                </w:rPr>
                <w:t>-</w:t>
              </w:r>
            </w:ins>
          </w:p>
        </w:tc>
        <w:tc>
          <w:tcPr>
            <w:tcW w:w="0" w:type="auto"/>
            <w:shd w:val="clear" w:color="auto" w:fill="FFFFFF"/>
            <w:tcMar>
              <w:top w:w="0" w:type="dxa"/>
              <w:left w:w="0" w:type="dxa"/>
              <w:bottom w:w="0" w:type="dxa"/>
              <w:right w:w="0" w:type="dxa"/>
            </w:tcMar>
            <w:vAlign w:val="center"/>
          </w:tcPr>
          <w:p w14:paraId="16185A00" w14:textId="77777777" w:rsidR="00381D4B" w:rsidRPr="00CB5131" w:rsidRDefault="00EE4C29">
            <w:pPr>
              <w:spacing w:before="100" w:after="100"/>
              <w:ind w:left="100" w:right="100"/>
              <w:jc w:val="center"/>
              <w:rPr>
                <w:ins w:id="693" w:author="Luke McGuinness" w:date="2021-10-13T16:59:00Z"/>
                <w:sz w:val="14"/>
                <w:szCs w:val="14"/>
              </w:rPr>
            </w:pPr>
            <w:ins w:id="694" w:author="Luke McGuinness" w:date="2021-10-13T16:59:00Z">
              <w:r w:rsidRPr="00CB5131">
                <w:rPr>
                  <w:rFonts w:ascii="Arial" w:eastAsia="Arial" w:hAnsi="Arial" w:cs="Arial"/>
                  <w:color w:val="000000"/>
                  <w:sz w:val="14"/>
                  <w:szCs w:val="14"/>
                </w:rPr>
                <w:t xml:space="preserve">     0</w:t>
              </w:r>
            </w:ins>
          </w:p>
        </w:tc>
        <w:tc>
          <w:tcPr>
            <w:tcW w:w="0" w:type="auto"/>
            <w:shd w:val="clear" w:color="auto" w:fill="FFFFFF"/>
            <w:tcMar>
              <w:top w:w="0" w:type="dxa"/>
              <w:left w:w="0" w:type="dxa"/>
              <w:bottom w:w="0" w:type="dxa"/>
              <w:right w:w="0" w:type="dxa"/>
            </w:tcMar>
            <w:vAlign w:val="center"/>
          </w:tcPr>
          <w:p w14:paraId="16185A01" w14:textId="77777777" w:rsidR="00381D4B" w:rsidRPr="00CB5131" w:rsidRDefault="00EE4C29">
            <w:pPr>
              <w:spacing w:before="100" w:after="100"/>
              <w:ind w:left="100" w:right="100"/>
              <w:jc w:val="center"/>
              <w:rPr>
                <w:ins w:id="695" w:author="Luke McGuinness" w:date="2021-10-13T16:59:00Z"/>
                <w:sz w:val="14"/>
                <w:szCs w:val="14"/>
              </w:rPr>
            </w:pPr>
            <w:ins w:id="696" w:author="Luke McGuinness" w:date="2021-10-13T16:59:00Z">
              <w:r w:rsidRPr="00CB5131">
                <w:rPr>
                  <w:rFonts w:ascii="Arial" w:eastAsia="Arial" w:hAnsi="Arial" w:cs="Arial"/>
                  <w:color w:val="000000"/>
                  <w:sz w:val="14"/>
                  <w:szCs w:val="14"/>
                </w:rPr>
                <w:t xml:space="preserve">       986</w:t>
              </w:r>
            </w:ins>
          </w:p>
        </w:tc>
        <w:tc>
          <w:tcPr>
            <w:tcW w:w="559" w:type="dxa"/>
            <w:tcBorders>
              <w:right w:val="single" w:sz="4" w:space="0" w:color="auto"/>
            </w:tcBorders>
            <w:shd w:val="clear" w:color="auto" w:fill="FFFFFF"/>
            <w:tcMar>
              <w:top w:w="0" w:type="dxa"/>
              <w:left w:w="0" w:type="dxa"/>
              <w:bottom w:w="0" w:type="dxa"/>
              <w:right w:w="0" w:type="dxa"/>
            </w:tcMar>
            <w:vAlign w:val="center"/>
          </w:tcPr>
          <w:p w14:paraId="16185A02" w14:textId="77777777" w:rsidR="00381D4B" w:rsidRPr="00CB5131" w:rsidRDefault="00EE4C29">
            <w:pPr>
              <w:spacing w:before="100" w:after="100"/>
              <w:ind w:left="100" w:right="100"/>
              <w:jc w:val="center"/>
              <w:rPr>
                <w:ins w:id="697" w:author="Luke McGuinness" w:date="2021-10-13T16:59:00Z"/>
                <w:sz w:val="14"/>
                <w:szCs w:val="14"/>
              </w:rPr>
            </w:pPr>
            <w:ins w:id="698" w:author="Luke McGuinness" w:date="2021-10-13T16:59:00Z">
              <w:r w:rsidRPr="00CB5131">
                <w:rPr>
                  <w:rFonts w:ascii="Arial" w:eastAsia="Arial" w:hAnsi="Arial" w:cs="Arial"/>
                  <w:color w:val="000000"/>
                  <w:sz w:val="14"/>
                  <w:szCs w:val="14"/>
                </w:rPr>
                <w:t>-</w:t>
              </w:r>
            </w:ins>
          </w:p>
        </w:tc>
      </w:tr>
      <w:tr w:rsidR="00EE4C29" w:rsidRPr="00CB5131" w14:paraId="16185A14" w14:textId="77777777" w:rsidTr="006821AC">
        <w:trPr>
          <w:cantSplit/>
          <w:trHeight w:val="360"/>
          <w:jc w:val="center"/>
          <w:ins w:id="699" w:author="Luke McGuinness" w:date="2021-10-13T16:59:00Z"/>
        </w:trPr>
        <w:tc>
          <w:tcPr>
            <w:tcW w:w="1504" w:type="dxa"/>
            <w:tcBorders>
              <w:left w:val="single" w:sz="4" w:space="0" w:color="auto"/>
              <w:bottom w:val="single" w:sz="8" w:space="0" w:color="666666"/>
              <w:right w:val="single" w:sz="8" w:space="0" w:color="000000"/>
            </w:tcBorders>
            <w:shd w:val="clear" w:color="auto" w:fill="FFFFFF"/>
            <w:tcMar>
              <w:top w:w="0" w:type="dxa"/>
              <w:left w:w="0" w:type="dxa"/>
              <w:bottom w:w="0" w:type="dxa"/>
              <w:right w:w="0" w:type="dxa"/>
            </w:tcMar>
            <w:vAlign w:val="center"/>
          </w:tcPr>
          <w:p w14:paraId="16185A04" w14:textId="194EBD64" w:rsidR="00381D4B" w:rsidRPr="00CB5131" w:rsidRDefault="00EE4C29">
            <w:pPr>
              <w:spacing w:before="100" w:after="100"/>
              <w:ind w:left="400" w:right="100"/>
              <w:rPr>
                <w:ins w:id="700" w:author="Luke McGuinness" w:date="2021-10-13T16:59:00Z"/>
                <w:sz w:val="14"/>
                <w:szCs w:val="14"/>
              </w:rPr>
            </w:pPr>
            <w:ins w:id="701" w:author="Luke McGuinness" w:date="2021-10-13T16:59:00Z">
              <w:r w:rsidRPr="00CB5131">
                <w:rPr>
                  <w:rFonts w:ascii="Arial" w:eastAsia="Arial" w:hAnsi="Arial" w:cs="Arial"/>
                  <w:color w:val="000000"/>
                  <w:sz w:val="14"/>
                  <w:szCs w:val="14"/>
                </w:rPr>
                <w:t>NAG</w:t>
              </w:r>
            </w:ins>
          </w:p>
        </w:tc>
        <w:tc>
          <w:tcPr>
            <w:tcW w:w="296" w:type="dxa"/>
            <w:tcBorders>
              <w:bottom w:val="single" w:sz="8" w:space="0" w:color="666666"/>
            </w:tcBorders>
            <w:shd w:val="clear" w:color="auto" w:fill="FFFFFF"/>
            <w:tcMar>
              <w:top w:w="0" w:type="dxa"/>
              <w:left w:w="0" w:type="dxa"/>
              <w:bottom w:w="0" w:type="dxa"/>
              <w:right w:w="0" w:type="dxa"/>
            </w:tcMar>
            <w:vAlign w:val="center"/>
          </w:tcPr>
          <w:p w14:paraId="16185A05" w14:textId="77777777" w:rsidR="00381D4B" w:rsidRPr="00CB5131" w:rsidRDefault="00EE4C29">
            <w:pPr>
              <w:spacing w:before="100" w:after="100"/>
              <w:ind w:left="100" w:right="100"/>
              <w:jc w:val="center"/>
              <w:rPr>
                <w:ins w:id="702" w:author="Luke McGuinness" w:date="2021-10-13T16:59:00Z"/>
                <w:sz w:val="14"/>
                <w:szCs w:val="14"/>
              </w:rPr>
            </w:pPr>
            <w:ins w:id="703" w:author="Luke McGuinness" w:date="2021-10-13T16:59:00Z">
              <w:r w:rsidRPr="00CB5131">
                <w:rPr>
                  <w:rFonts w:ascii="Arial" w:eastAsia="Arial" w:hAnsi="Arial" w:cs="Arial"/>
                  <w:color w:val="000000"/>
                  <w:sz w:val="14"/>
                  <w:szCs w:val="14"/>
                </w:rPr>
                <w:t xml:space="preserve">     4</w:t>
              </w:r>
            </w:ins>
          </w:p>
        </w:tc>
        <w:tc>
          <w:tcPr>
            <w:tcW w:w="0" w:type="auto"/>
            <w:tcBorders>
              <w:bottom w:val="single" w:sz="8" w:space="0" w:color="666666"/>
            </w:tcBorders>
            <w:shd w:val="clear" w:color="auto" w:fill="FFFFFF"/>
            <w:tcMar>
              <w:top w:w="0" w:type="dxa"/>
              <w:left w:w="0" w:type="dxa"/>
              <w:bottom w:w="0" w:type="dxa"/>
              <w:right w:w="0" w:type="dxa"/>
            </w:tcMar>
            <w:vAlign w:val="center"/>
          </w:tcPr>
          <w:p w14:paraId="16185A06" w14:textId="77777777" w:rsidR="00381D4B" w:rsidRPr="00CB5131" w:rsidRDefault="00EE4C29">
            <w:pPr>
              <w:spacing w:before="100" w:after="100"/>
              <w:ind w:left="100" w:right="100"/>
              <w:jc w:val="center"/>
              <w:rPr>
                <w:ins w:id="704" w:author="Luke McGuinness" w:date="2021-10-13T16:59:00Z"/>
                <w:sz w:val="14"/>
                <w:szCs w:val="14"/>
              </w:rPr>
            </w:pPr>
            <w:ins w:id="705" w:author="Luke McGuinness" w:date="2021-10-13T16:59:00Z">
              <w:r w:rsidRPr="00CB5131">
                <w:rPr>
                  <w:rFonts w:ascii="Arial" w:eastAsia="Arial" w:hAnsi="Arial" w:cs="Arial"/>
                  <w:color w:val="000000"/>
                  <w:sz w:val="14"/>
                  <w:szCs w:val="14"/>
                </w:rPr>
                <w:t xml:space="preserve">     1,403</w:t>
              </w:r>
            </w:ins>
          </w:p>
        </w:tc>
        <w:tc>
          <w:tcPr>
            <w:tcW w:w="0" w:type="auto"/>
            <w:tcBorders>
              <w:bottom w:val="single" w:sz="8" w:space="0" w:color="666666"/>
              <w:right w:val="single" w:sz="8" w:space="0" w:color="000000"/>
            </w:tcBorders>
            <w:shd w:val="clear" w:color="auto" w:fill="FFFFFF"/>
            <w:tcMar>
              <w:top w:w="0" w:type="dxa"/>
              <w:left w:w="0" w:type="dxa"/>
              <w:bottom w:w="0" w:type="dxa"/>
              <w:right w:w="0" w:type="dxa"/>
            </w:tcMar>
            <w:vAlign w:val="center"/>
          </w:tcPr>
          <w:p w14:paraId="16185A07" w14:textId="77777777" w:rsidR="00381D4B" w:rsidRPr="00CB5131" w:rsidRDefault="00EE4C29">
            <w:pPr>
              <w:spacing w:before="100" w:after="100"/>
              <w:ind w:left="100" w:right="100"/>
              <w:jc w:val="center"/>
              <w:rPr>
                <w:ins w:id="706" w:author="Luke McGuinness" w:date="2021-10-13T16:59:00Z"/>
                <w:sz w:val="14"/>
                <w:szCs w:val="14"/>
              </w:rPr>
            </w:pPr>
            <w:ins w:id="707" w:author="Luke McGuinness" w:date="2021-10-13T16:59:00Z">
              <w:r w:rsidRPr="00CB5131">
                <w:rPr>
                  <w:rFonts w:ascii="Arial" w:eastAsia="Arial" w:hAnsi="Arial" w:cs="Arial"/>
                  <w:color w:val="000000"/>
                  <w:sz w:val="14"/>
                  <w:szCs w:val="14"/>
                </w:rPr>
                <w:t>-</w:t>
              </w:r>
            </w:ins>
          </w:p>
        </w:tc>
        <w:tc>
          <w:tcPr>
            <w:tcW w:w="0" w:type="auto"/>
            <w:tcBorders>
              <w:bottom w:val="single" w:sz="8" w:space="0" w:color="666666"/>
            </w:tcBorders>
            <w:shd w:val="clear" w:color="auto" w:fill="FFFFFF"/>
            <w:tcMar>
              <w:top w:w="0" w:type="dxa"/>
              <w:left w:w="0" w:type="dxa"/>
              <w:bottom w:w="0" w:type="dxa"/>
              <w:right w:w="0" w:type="dxa"/>
            </w:tcMar>
            <w:vAlign w:val="center"/>
          </w:tcPr>
          <w:p w14:paraId="16185A08" w14:textId="77777777" w:rsidR="00381D4B" w:rsidRPr="00CB5131" w:rsidRDefault="00EE4C29">
            <w:pPr>
              <w:spacing w:before="100" w:after="100"/>
              <w:ind w:left="100" w:right="100"/>
              <w:jc w:val="center"/>
              <w:rPr>
                <w:ins w:id="708" w:author="Luke McGuinness" w:date="2021-10-13T16:59:00Z"/>
                <w:sz w:val="14"/>
                <w:szCs w:val="14"/>
              </w:rPr>
            </w:pPr>
            <w:ins w:id="709" w:author="Luke McGuinness" w:date="2021-10-13T16:59:00Z">
              <w:r w:rsidRPr="00CB5131">
                <w:rPr>
                  <w:rFonts w:ascii="Arial" w:eastAsia="Arial" w:hAnsi="Arial" w:cs="Arial"/>
                  <w:color w:val="000000"/>
                  <w:sz w:val="14"/>
                  <w:szCs w:val="14"/>
                </w:rPr>
                <w:t xml:space="preserve">     0</w:t>
              </w:r>
            </w:ins>
          </w:p>
        </w:tc>
        <w:tc>
          <w:tcPr>
            <w:tcW w:w="0" w:type="auto"/>
            <w:tcBorders>
              <w:bottom w:val="single" w:sz="8" w:space="0" w:color="666666"/>
            </w:tcBorders>
            <w:shd w:val="clear" w:color="auto" w:fill="FFFFFF"/>
            <w:tcMar>
              <w:top w:w="0" w:type="dxa"/>
              <w:left w:w="0" w:type="dxa"/>
              <w:bottom w:w="0" w:type="dxa"/>
              <w:right w:w="0" w:type="dxa"/>
            </w:tcMar>
            <w:vAlign w:val="center"/>
          </w:tcPr>
          <w:p w14:paraId="16185A09" w14:textId="77777777" w:rsidR="00381D4B" w:rsidRPr="00CB5131" w:rsidRDefault="00EE4C29">
            <w:pPr>
              <w:spacing w:before="100" w:after="100"/>
              <w:ind w:left="100" w:right="100"/>
              <w:jc w:val="center"/>
              <w:rPr>
                <w:ins w:id="710" w:author="Luke McGuinness" w:date="2021-10-13T16:59:00Z"/>
                <w:sz w:val="14"/>
                <w:szCs w:val="14"/>
              </w:rPr>
            </w:pPr>
            <w:ins w:id="711" w:author="Luke McGuinness" w:date="2021-10-13T16:59:00Z">
              <w:r w:rsidRPr="00CB5131">
                <w:rPr>
                  <w:rFonts w:ascii="Arial" w:eastAsia="Arial" w:hAnsi="Arial" w:cs="Arial"/>
                  <w:color w:val="000000"/>
                  <w:sz w:val="14"/>
                  <w:szCs w:val="14"/>
                </w:rPr>
                <w:t xml:space="preserve">     1,379</w:t>
              </w:r>
            </w:ins>
          </w:p>
        </w:tc>
        <w:tc>
          <w:tcPr>
            <w:tcW w:w="0" w:type="auto"/>
            <w:tcBorders>
              <w:bottom w:val="single" w:sz="8" w:space="0" w:color="666666"/>
              <w:right w:val="single" w:sz="8" w:space="0" w:color="000000"/>
            </w:tcBorders>
            <w:shd w:val="clear" w:color="auto" w:fill="FFFFFF"/>
            <w:tcMar>
              <w:top w:w="0" w:type="dxa"/>
              <w:left w:w="0" w:type="dxa"/>
              <w:bottom w:w="0" w:type="dxa"/>
              <w:right w:w="0" w:type="dxa"/>
            </w:tcMar>
            <w:vAlign w:val="center"/>
          </w:tcPr>
          <w:p w14:paraId="16185A0A" w14:textId="77777777" w:rsidR="00381D4B" w:rsidRPr="00CB5131" w:rsidRDefault="00EE4C29">
            <w:pPr>
              <w:spacing w:before="100" w:after="100"/>
              <w:ind w:left="100" w:right="100"/>
              <w:jc w:val="center"/>
              <w:rPr>
                <w:ins w:id="712" w:author="Luke McGuinness" w:date="2021-10-13T16:59:00Z"/>
                <w:sz w:val="14"/>
                <w:szCs w:val="14"/>
              </w:rPr>
            </w:pPr>
            <w:ins w:id="713" w:author="Luke McGuinness" w:date="2021-10-13T16:59:00Z">
              <w:r w:rsidRPr="00CB5131">
                <w:rPr>
                  <w:rFonts w:ascii="Arial" w:eastAsia="Arial" w:hAnsi="Arial" w:cs="Arial"/>
                  <w:color w:val="000000"/>
                  <w:sz w:val="14"/>
                  <w:szCs w:val="14"/>
                </w:rPr>
                <w:t>-</w:t>
              </w:r>
            </w:ins>
          </w:p>
        </w:tc>
        <w:tc>
          <w:tcPr>
            <w:tcW w:w="0" w:type="auto"/>
            <w:tcBorders>
              <w:bottom w:val="single" w:sz="8" w:space="0" w:color="666666"/>
            </w:tcBorders>
            <w:shd w:val="clear" w:color="auto" w:fill="FFFFFF"/>
            <w:tcMar>
              <w:top w:w="0" w:type="dxa"/>
              <w:left w:w="0" w:type="dxa"/>
              <w:bottom w:w="0" w:type="dxa"/>
              <w:right w:w="0" w:type="dxa"/>
            </w:tcMar>
            <w:vAlign w:val="center"/>
          </w:tcPr>
          <w:p w14:paraId="16185A0B" w14:textId="77777777" w:rsidR="00381D4B" w:rsidRPr="00CB5131" w:rsidRDefault="00EE4C29">
            <w:pPr>
              <w:spacing w:before="100" w:after="100"/>
              <w:ind w:left="100" w:right="100"/>
              <w:jc w:val="center"/>
              <w:rPr>
                <w:ins w:id="714" w:author="Luke McGuinness" w:date="2021-10-13T16:59:00Z"/>
                <w:sz w:val="14"/>
                <w:szCs w:val="14"/>
              </w:rPr>
            </w:pPr>
            <w:ins w:id="715" w:author="Luke McGuinness" w:date="2021-10-13T16:59:00Z">
              <w:r w:rsidRPr="00CB5131">
                <w:rPr>
                  <w:rFonts w:ascii="Arial" w:eastAsia="Arial" w:hAnsi="Arial" w:cs="Arial"/>
                  <w:color w:val="000000"/>
                  <w:sz w:val="14"/>
                  <w:szCs w:val="14"/>
                </w:rPr>
                <w:t xml:space="preserve">     2</w:t>
              </w:r>
            </w:ins>
          </w:p>
        </w:tc>
        <w:tc>
          <w:tcPr>
            <w:tcW w:w="0" w:type="auto"/>
            <w:tcBorders>
              <w:bottom w:val="single" w:sz="8" w:space="0" w:color="666666"/>
            </w:tcBorders>
            <w:shd w:val="clear" w:color="auto" w:fill="FFFFFF"/>
            <w:tcMar>
              <w:top w:w="0" w:type="dxa"/>
              <w:left w:w="0" w:type="dxa"/>
              <w:bottom w:w="0" w:type="dxa"/>
              <w:right w:w="0" w:type="dxa"/>
            </w:tcMar>
            <w:vAlign w:val="center"/>
          </w:tcPr>
          <w:p w14:paraId="16185A0C" w14:textId="77777777" w:rsidR="00381D4B" w:rsidRPr="00CB5131" w:rsidRDefault="00EE4C29">
            <w:pPr>
              <w:spacing w:before="100" w:after="100"/>
              <w:ind w:left="100" w:right="100"/>
              <w:jc w:val="center"/>
              <w:rPr>
                <w:ins w:id="716" w:author="Luke McGuinness" w:date="2021-10-13T16:59:00Z"/>
                <w:sz w:val="14"/>
                <w:szCs w:val="14"/>
              </w:rPr>
            </w:pPr>
            <w:ins w:id="717" w:author="Luke McGuinness" w:date="2021-10-13T16:59:00Z">
              <w:r w:rsidRPr="00CB5131">
                <w:rPr>
                  <w:rFonts w:ascii="Arial" w:eastAsia="Arial" w:hAnsi="Arial" w:cs="Arial"/>
                  <w:color w:val="000000"/>
                  <w:sz w:val="14"/>
                  <w:szCs w:val="14"/>
                </w:rPr>
                <w:t xml:space="preserve">     1,391</w:t>
              </w:r>
            </w:ins>
          </w:p>
        </w:tc>
        <w:tc>
          <w:tcPr>
            <w:tcW w:w="0" w:type="auto"/>
            <w:tcBorders>
              <w:bottom w:val="single" w:sz="8" w:space="0" w:color="666666"/>
              <w:right w:val="single" w:sz="8" w:space="0" w:color="000000"/>
            </w:tcBorders>
            <w:shd w:val="clear" w:color="auto" w:fill="FFFFFF"/>
            <w:tcMar>
              <w:top w:w="0" w:type="dxa"/>
              <w:left w:w="0" w:type="dxa"/>
              <w:bottom w:w="0" w:type="dxa"/>
              <w:right w:w="0" w:type="dxa"/>
            </w:tcMar>
            <w:vAlign w:val="center"/>
          </w:tcPr>
          <w:p w14:paraId="16185A0D" w14:textId="77777777" w:rsidR="00381D4B" w:rsidRPr="00CB5131" w:rsidRDefault="00EE4C29">
            <w:pPr>
              <w:spacing w:before="100" w:after="100"/>
              <w:ind w:left="100" w:right="100"/>
              <w:jc w:val="center"/>
              <w:rPr>
                <w:ins w:id="718" w:author="Luke McGuinness" w:date="2021-10-13T16:59:00Z"/>
                <w:sz w:val="14"/>
                <w:szCs w:val="14"/>
              </w:rPr>
            </w:pPr>
            <w:ins w:id="719" w:author="Luke McGuinness" w:date="2021-10-13T16:59:00Z">
              <w:r w:rsidRPr="00CB5131">
                <w:rPr>
                  <w:rFonts w:ascii="Arial" w:eastAsia="Arial" w:hAnsi="Arial" w:cs="Arial"/>
                  <w:color w:val="000000"/>
                  <w:sz w:val="14"/>
                  <w:szCs w:val="14"/>
                </w:rPr>
                <w:t>-</w:t>
              </w:r>
            </w:ins>
          </w:p>
        </w:tc>
        <w:tc>
          <w:tcPr>
            <w:tcW w:w="0" w:type="auto"/>
            <w:tcBorders>
              <w:bottom w:val="single" w:sz="8" w:space="0" w:color="666666"/>
            </w:tcBorders>
            <w:shd w:val="clear" w:color="auto" w:fill="FFFFFF"/>
            <w:tcMar>
              <w:top w:w="0" w:type="dxa"/>
              <w:left w:w="0" w:type="dxa"/>
              <w:bottom w:w="0" w:type="dxa"/>
              <w:right w:w="0" w:type="dxa"/>
            </w:tcMar>
            <w:vAlign w:val="center"/>
          </w:tcPr>
          <w:p w14:paraId="16185A0E" w14:textId="77777777" w:rsidR="00381D4B" w:rsidRPr="00CB5131" w:rsidRDefault="00EE4C29">
            <w:pPr>
              <w:spacing w:before="100" w:after="100"/>
              <w:ind w:left="100" w:right="100"/>
              <w:jc w:val="center"/>
              <w:rPr>
                <w:ins w:id="720" w:author="Luke McGuinness" w:date="2021-10-13T16:59:00Z"/>
                <w:sz w:val="14"/>
                <w:szCs w:val="14"/>
              </w:rPr>
            </w:pPr>
            <w:ins w:id="721" w:author="Luke McGuinness" w:date="2021-10-13T16:59:00Z">
              <w:r w:rsidRPr="00CB5131">
                <w:rPr>
                  <w:rFonts w:ascii="Arial" w:eastAsia="Arial" w:hAnsi="Arial" w:cs="Arial"/>
                  <w:color w:val="000000"/>
                  <w:sz w:val="14"/>
                  <w:szCs w:val="14"/>
                </w:rPr>
                <w:t xml:space="preserve">     1</w:t>
              </w:r>
            </w:ins>
          </w:p>
        </w:tc>
        <w:tc>
          <w:tcPr>
            <w:tcW w:w="0" w:type="auto"/>
            <w:tcBorders>
              <w:bottom w:val="single" w:sz="8" w:space="0" w:color="666666"/>
            </w:tcBorders>
            <w:shd w:val="clear" w:color="auto" w:fill="FFFFFF"/>
            <w:tcMar>
              <w:top w:w="0" w:type="dxa"/>
              <w:left w:w="0" w:type="dxa"/>
              <w:bottom w:w="0" w:type="dxa"/>
              <w:right w:w="0" w:type="dxa"/>
            </w:tcMar>
            <w:vAlign w:val="center"/>
          </w:tcPr>
          <w:p w14:paraId="16185A0F" w14:textId="77777777" w:rsidR="00381D4B" w:rsidRPr="00CB5131" w:rsidRDefault="00EE4C29">
            <w:pPr>
              <w:spacing w:before="100" w:after="100"/>
              <w:ind w:left="100" w:right="100"/>
              <w:jc w:val="center"/>
              <w:rPr>
                <w:ins w:id="722" w:author="Luke McGuinness" w:date="2021-10-13T16:59:00Z"/>
                <w:sz w:val="14"/>
                <w:szCs w:val="14"/>
              </w:rPr>
            </w:pPr>
            <w:ins w:id="723" w:author="Luke McGuinness" w:date="2021-10-13T16:59:00Z">
              <w:r w:rsidRPr="00CB5131">
                <w:rPr>
                  <w:rFonts w:ascii="Arial" w:eastAsia="Arial" w:hAnsi="Arial" w:cs="Arial"/>
                  <w:color w:val="000000"/>
                  <w:sz w:val="14"/>
                  <w:szCs w:val="14"/>
                </w:rPr>
                <w:t xml:space="preserve">     1,389</w:t>
              </w:r>
            </w:ins>
          </w:p>
        </w:tc>
        <w:tc>
          <w:tcPr>
            <w:tcW w:w="0" w:type="auto"/>
            <w:tcBorders>
              <w:bottom w:val="single" w:sz="8" w:space="0" w:color="666666"/>
              <w:right w:val="single" w:sz="8" w:space="0" w:color="000000"/>
            </w:tcBorders>
            <w:shd w:val="clear" w:color="auto" w:fill="FFFFFF"/>
            <w:tcMar>
              <w:top w:w="0" w:type="dxa"/>
              <w:left w:w="0" w:type="dxa"/>
              <w:bottom w:w="0" w:type="dxa"/>
              <w:right w:w="0" w:type="dxa"/>
            </w:tcMar>
            <w:vAlign w:val="center"/>
          </w:tcPr>
          <w:p w14:paraId="16185A10" w14:textId="77777777" w:rsidR="00381D4B" w:rsidRPr="00CB5131" w:rsidRDefault="00EE4C29">
            <w:pPr>
              <w:spacing w:before="100" w:after="100"/>
              <w:ind w:left="100" w:right="100"/>
              <w:jc w:val="center"/>
              <w:rPr>
                <w:ins w:id="724" w:author="Luke McGuinness" w:date="2021-10-13T16:59:00Z"/>
                <w:sz w:val="14"/>
                <w:szCs w:val="14"/>
              </w:rPr>
            </w:pPr>
            <w:ins w:id="725" w:author="Luke McGuinness" w:date="2021-10-13T16:59:00Z">
              <w:r w:rsidRPr="00CB5131">
                <w:rPr>
                  <w:rFonts w:ascii="Arial" w:eastAsia="Arial" w:hAnsi="Arial" w:cs="Arial"/>
                  <w:color w:val="000000"/>
                  <w:sz w:val="14"/>
                  <w:szCs w:val="14"/>
                </w:rPr>
                <w:t>-</w:t>
              </w:r>
            </w:ins>
          </w:p>
        </w:tc>
        <w:tc>
          <w:tcPr>
            <w:tcW w:w="0" w:type="auto"/>
            <w:tcBorders>
              <w:bottom w:val="single" w:sz="8" w:space="0" w:color="666666"/>
            </w:tcBorders>
            <w:shd w:val="clear" w:color="auto" w:fill="FFFFFF"/>
            <w:tcMar>
              <w:top w:w="0" w:type="dxa"/>
              <w:left w:w="0" w:type="dxa"/>
              <w:bottom w:w="0" w:type="dxa"/>
              <w:right w:w="0" w:type="dxa"/>
            </w:tcMar>
            <w:vAlign w:val="center"/>
          </w:tcPr>
          <w:p w14:paraId="16185A11" w14:textId="77777777" w:rsidR="00381D4B" w:rsidRPr="00CB5131" w:rsidRDefault="00EE4C29">
            <w:pPr>
              <w:spacing w:before="100" w:after="100"/>
              <w:ind w:left="100" w:right="100"/>
              <w:jc w:val="center"/>
              <w:rPr>
                <w:ins w:id="726" w:author="Luke McGuinness" w:date="2021-10-13T16:59:00Z"/>
                <w:sz w:val="14"/>
                <w:szCs w:val="14"/>
              </w:rPr>
            </w:pPr>
            <w:ins w:id="727" w:author="Luke McGuinness" w:date="2021-10-13T16:59:00Z">
              <w:r w:rsidRPr="00CB5131">
                <w:rPr>
                  <w:rFonts w:ascii="Arial" w:eastAsia="Arial" w:hAnsi="Arial" w:cs="Arial"/>
                  <w:color w:val="000000"/>
                  <w:sz w:val="14"/>
                  <w:szCs w:val="14"/>
                </w:rPr>
                <w:t xml:space="preserve">     1</w:t>
              </w:r>
            </w:ins>
          </w:p>
        </w:tc>
        <w:tc>
          <w:tcPr>
            <w:tcW w:w="0" w:type="auto"/>
            <w:tcBorders>
              <w:bottom w:val="single" w:sz="8" w:space="0" w:color="666666"/>
            </w:tcBorders>
            <w:shd w:val="clear" w:color="auto" w:fill="FFFFFF"/>
            <w:tcMar>
              <w:top w:w="0" w:type="dxa"/>
              <w:left w:w="0" w:type="dxa"/>
              <w:bottom w:w="0" w:type="dxa"/>
              <w:right w:w="0" w:type="dxa"/>
            </w:tcMar>
            <w:vAlign w:val="center"/>
          </w:tcPr>
          <w:p w14:paraId="16185A12" w14:textId="77777777" w:rsidR="00381D4B" w:rsidRPr="00CB5131" w:rsidRDefault="00EE4C29">
            <w:pPr>
              <w:spacing w:before="100" w:after="100"/>
              <w:ind w:left="100" w:right="100"/>
              <w:jc w:val="center"/>
              <w:rPr>
                <w:ins w:id="728" w:author="Luke McGuinness" w:date="2021-10-13T16:59:00Z"/>
                <w:sz w:val="14"/>
                <w:szCs w:val="14"/>
              </w:rPr>
            </w:pPr>
            <w:ins w:id="729" w:author="Luke McGuinness" w:date="2021-10-13T16:59:00Z">
              <w:r w:rsidRPr="00CB5131">
                <w:rPr>
                  <w:rFonts w:ascii="Arial" w:eastAsia="Arial" w:hAnsi="Arial" w:cs="Arial"/>
                  <w:color w:val="000000"/>
                  <w:sz w:val="14"/>
                  <w:szCs w:val="14"/>
                </w:rPr>
                <w:t xml:space="preserve">     1,382</w:t>
              </w:r>
            </w:ins>
          </w:p>
        </w:tc>
        <w:tc>
          <w:tcPr>
            <w:tcW w:w="559" w:type="dxa"/>
            <w:tcBorders>
              <w:bottom w:val="single" w:sz="8" w:space="0" w:color="666666"/>
              <w:right w:val="single" w:sz="4" w:space="0" w:color="auto"/>
            </w:tcBorders>
            <w:shd w:val="clear" w:color="auto" w:fill="FFFFFF"/>
            <w:tcMar>
              <w:top w:w="0" w:type="dxa"/>
              <w:left w:w="0" w:type="dxa"/>
              <w:bottom w:w="0" w:type="dxa"/>
              <w:right w:w="0" w:type="dxa"/>
            </w:tcMar>
            <w:vAlign w:val="center"/>
          </w:tcPr>
          <w:p w14:paraId="16185A13" w14:textId="77777777" w:rsidR="00381D4B" w:rsidRPr="00CB5131" w:rsidRDefault="00EE4C29">
            <w:pPr>
              <w:spacing w:before="100" w:after="100"/>
              <w:ind w:left="100" w:right="100"/>
              <w:jc w:val="center"/>
              <w:rPr>
                <w:ins w:id="730" w:author="Luke McGuinness" w:date="2021-10-13T16:59:00Z"/>
                <w:sz w:val="14"/>
                <w:szCs w:val="14"/>
              </w:rPr>
            </w:pPr>
            <w:ins w:id="731" w:author="Luke McGuinness" w:date="2021-10-13T16:59:00Z">
              <w:r w:rsidRPr="00CB5131">
                <w:rPr>
                  <w:rFonts w:ascii="Arial" w:eastAsia="Arial" w:hAnsi="Arial" w:cs="Arial"/>
                  <w:color w:val="000000"/>
                  <w:sz w:val="14"/>
                  <w:szCs w:val="14"/>
                </w:rPr>
                <w:t>-</w:t>
              </w:r>
            </w:ins>
          </w:p>
        </w:tc>
      </w:tr>
      <w:tr w:rsidR="00EE4C29" w:rsidRPr="00CB5131" w14:paraId="16185A25" w14:textId="77777777" w:rsidTr="006821AC">
        <w:trPr>
          <w:cantSplit/>
          <w:trHeight w:val="488"/>
          <w:jc w:val="center"/>
          <w:ins w:id="732" w:author="Luke McGuinness" w:date="2021-10-13T16:59:00Z"/>
        </w:trPr>
        <w:tc>
          <w:tcPr>
            <w:tcW w:w="1504" w:type="dxa"/>
            <w:tcBorders>
              <w:top w:val="single" w:sz="8" w:space="0" w:color="666666"/>
              <w:left w:val="single" w:sz="4" w:space="0" w:color="auto"/>
              <w:bottom w:val="single" w:sz="16" w:space="0" w:color="666666"/>
              <w:right w:val="single" w:sz="8" w:space="0" w:color="000000"/>
            </w:tcBorders>
            <w:shd w:val="clear" w:color="auto" w:fill="FFFFFF"/>
            <w:tcMar>
              <w:top w:w="0" w:type="dxa"/>
              <w:left w:w="0" w:type="dxa"/>
              <w:bottom w:w="0" w:type="dxa"/>
              <w:right w:w="0" w:type="dxa"/>
            </w:tcMar>
            <w:vAlign w:val="center"/>
          </w:tcPr>
          <w:p w14:paraId="16185A15" w14:textId="77777777" w:rsidR="00381D4B" w:rsidRPr="00CB5131" w:rsidRDefault="00EE4C29">
            <w:pPr>
              <w:spacing w:before="100" w:after="100"/>
              <w:ind w:left="100" w:right="100"/>
              <w:rPr>
                <w:ins w:id="733" w:author="Luke McGuinness" w:date="2021-10-13T16:59:00Z"/>
                <w:sz w:val="14"/>
                <w:szCs w:val="14"/>
              </w:rPr>
            </w:pPr>
            <w:ins w:id="734" w:author="Luke McGuinness" w:date="2021-10-13T16:59:00Z">
              <w:r w:rsidRPr="00CB5131">
                <w:rPr>
                  <w:rFonts w:ascii="Arial" w:eastAsia="Arial" w:hAnsi="Arial" w:cs="Arial"/>
                  <w:b/>
                  <w:color w:val="000000"/>
                  <w:sz w:val="14"/>
                  <w:szCs w:val="14"/>
                </w:rPr>
                <w:t>Total</w:t>
              </w:r>
            </w:ins>
          </w:p>
        </w:tc>
        <w:tc>
          <w:tcPr>
            <w:tcW w:w="296"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6" w14:textId="77777777" w:rsidR="00381D4B" w:rsidRPr="00CB5131" w:rsidRDefault="00EE4C29">
            <w:pPr>
              <w:spacing w:before="100" w:after="100"/>
              <w:ind w:left="100" w:right="100"/>
              <w:jc w:val="center"/>
              <w:rPr>
                <w:ins w:id="735" w:author="Luke McGuinness" w:date="2021-10-13T16:59:00Z"/>
                <w:sz w:val="14"/>
                <w:szCs w:val="14"/>
              </w:rPr>
            </w:pPr>
            <w:ins w:id="736" w:author="Luke McGuinness" w:date="2021-10-13T16:59:00Z">
              <w:r w:rsidRPr="00CB5131">
                <w:rPr>
                  <w:rFonts w:ascii="Arial" w:eastAsia="Arial" w:hAnsi="Arial" w:cs="Arial"/>
                  <w:b/>
                  <w:color w:val="000000"/>
                  <w:sz w:val="14"/>
                  <w:szCs w:val="14"/>
                </w:rPr>
                <w:t>41,830</w:t>
              </w:r>
            </w:ins>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7" w14:textId="77777777" w:rsidR="00381D4B" w:rsidRPr="00CB5131" w:rsidRDefault="00EE4C29">
            <w:pPr>
              <w:spacing w:before="100" w:after="100"/>
              <w:ind w:left="100" w:right="100"/>
              <w:jc w:val="center"/>
              <w:rPr>
                <w:ins w:id="737" w:author="Luke McGuinness" w:date="2021-10-13T16:59:00Z"/>
                <w:sz w:val="14"/>
                <w:szCs w:val="14"/>
              </w:rPr>
            </w:pPr>
            <w:ins w:id="738" w:author="Luke McGuinness" w:date="2021-10-13T16:59:00Z">
              <w:r w:rsidRPr="00CB5131">
                <w:rPr>
                  <w:rFonts w:ascii="Arial" w:eastAsia="Arial" w:hAnsi="Arial" w:cs="Arial"/>
                  <w:b/>
                  <w:color w:val="000000"/>
                  <w:sz w:val="14"/>
                  <w:szCs w:val="14"/>
                </w:rPr>
                <w:t>10,835,686</w:t>
              </w:r>
            </w:ins>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16185A18" w14:textId="77777777" w:rsidR="00381D4B" w:rsidRPr="00CB5131" w:rsidRDefault="00EE4C29">
            <w:pPr>
              <w:spacing w:before="100" w:after="100"/>
              <w:ind w:left="100" w:right="100"/>
              <w:jc w:val="center"/>
              <w:rPr>
                <w:ins w:id="739" w:author="Luke McGuinness" w:date="2021-10-13T16:59:00Z"/>
                <w:sz w:val="14"/>
                <w:szCs w:val="14"/>
              </w:rPr>
            </w:pPr>
            <w:ins w:id="740" w:author="Luke McGuinness" w:date="2021-10-13T16:59:00Z">
              <w:r w:rsidRPr="00CB5131">
                <w:rPr>
                  <w:rFonts w:ascii="Arial" w:eastAsia="Arial" w:hAnsi="Arial" w:cs="Arial"/>
                  <w:b/>
                  <w:color w:val="000000"/>
                  <w:sz w:val="14"/>
                  <w:szCs w:val="14"/>
                </w:rPr>
                <w:t>386</w:t>
              </w:r>
            </w:ins>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9" w14:textId="77777777" w:rsidR="00381D4B" w:rsidRPr="00CB5131" w:rsidRDefault="00EE4C29">
            <w:pPr>
              <w:spacing w:before="100" w:after="100"/>
              <w:ind w:left="100" w:right="100"/>
              <w:jc w:val="center"/>
              <w:rPr>
                <w:ins w:id="741" w:author="Luke McGuinness" w:date="2021-10-13T16:59:00Z"/>
                <w:sz w:val="14"/>
                <w:szCs w:val="14"/>
              </w:rPr>
            </w:pPr>
            <w:ins w:id="742" w:author="Luke McGuinness" w:date="2021-10-13T16:59:00Z">
              <w:r w:rsidRPr="00CB5131">
                <w:rPr>
                  <w:rFonts w:ascii="Arial" w:eastAsia="Arial" w:hAnsi="Arial" w:cs="Arial"/>
                  <w:b/>
                  <w:color w:val="000000"/>
                  <w:sz w:val="14"/>
                  <w:szCs w:val="14"/>
                </w:rPr>
                <w:t>12,647</w:t>
              </w:r>
            </w:ins>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A" w14:textId="77777777" w:rsidR="00381D4B" w:rsidRPr="00CB5131" w:rsidRDefault="00EE4C29">
            <w:pPr>
              <w:spacing w:before="100" w:after="100"/>
              <w:ind w:left="100" w:right="100"/>
              <w:jc w:val="center"/>
              <w:rPr>
                <w:ins w:id="743" w:author="Luke McGuinness" w:date="2021-10-13T16:59:00Z"/>
                <w:sz w:val="14"/>
                <w:szCs w:val="14"/>
              </w:rPr>
            </w:pPr>
            <w:ins w:id="744" w:author="Luke McGuinness" w:date="2021-10-13T16:59:00Z">
              <w:r w:rsidRPr="00CB5131">
                <w:rPr>
                  <w:rFonts w:ascii="Arial" w:eastAsia="Arial" w:hAnsi="Arial" w:cs="Arial"/>
                  <w:b/>
                  <w:color w:val="000000"/>
                  <w:sz w:val="14"/>
                  <w:szCs w:val="14"/>
                </w:rPr>
                <w:t>10,666,205</w:t>
              </w:r>
            </w:ins>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16185A1B" w14:textId="77777777" w:rsidR="00381D4B" w:rsidRPr="00CB5131" w:rsidRDefault="00EE4C29">
            <w:pPr>
              <w:spacing w:before="100" w:after="100"/>
              <w:ind w:left="100" w:right="100"/>
              <w:jc w:val="center"/>
              <w:rPr>
                <w:ins w:id="745" w:author="Luke McGuinness" w:date="2021-10-13T16:59:00Z"/>
                <w:sz w:val="14"/>
                <w:szCs w:val="14"/>
              </w:rPr>
            </w:pPr>
            <w:ins w:id="746" w:author="Luke McGuinness" w:date="2021-10-13T16:59:00Z">
              <w:r w:rsidRPr="00CB5131">
                <w:rPr>
                  <w:rFonts w:ascii="Arial" w:eastAsia="Arial" w:hAnsi="Arial" w:cs="Arial"/>
                  <w:b/>
                  <w:color w:val="000000"/>
                  <w:sz w:val="14"/>
                  <w:szCs w:val="14"/>
                </w:rPr>
                <w:t>119</w:t>
              </w:r>
            </w:ins>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C" w14:textId="77777777" w:rsidR="00381D4B" w:rsidRPr="00CB5131" w:rsidRDefault="00EE4C29">
            <w:pPr>
              <w:spacing w:before="100" w:after="100"/>
              <w:ind w:left="100" w:right="100"/>
              <w:jc w:val="center"/>
              <w:rPr>
                <w:ins w:id="747" w:author="Luke McGuinness" w:date="2021-10-13T16:59:00Z"/>
                <w:sz w:val="14"/>
                <w:szCs w:val="14"/>
              </w:rPr>
            </w:pPr>
            <w:ins w:id="748" w:author="Luke McGuinness" w:date="2021-10-13T16:59:00Z">
              <w:r w:rsidRPr="00CB5131">
                <w:rPr>
                  <w:rFonts w:ascii="Arial" w:eastAsia="Arial" w:hAnsi="Arial" w:cs="Arial"/>
                  <w:b/>
                  <w:color w:val="000000"/>
                  <w:sz w:val="14"/>
                  <w:szCs w:val="14"/>
                </w:rPr>
                <w:t xml:space="preserve"> 8,466</w:t>
              </w:r>
            </w:ins>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D" w14:textId="77777777" w:rsidR="00381D4B" w:rsidRPr="00CB5131" w:rsidRDefault="00EE4C29">
            <w:pPr>
              <w:spacing w:before="100" w:after="100"/>
              <w:ind w:left="100" w:right="100"/>
              <w:jc w:val="center"/>
              <w:rPr>
                <w:ins w:id="749" w:author="Luke McGuinness" w:date="2021-10-13T16:59:00Z"/>
                <w:sz w:val="14"/>
                <w:szCs w:val="14"/>
              </w:rPr>
            </w:pPr>
            <w:ins w:id="750" w:author="Luke McGuinness" w:date="2021-10-13T16:59:00Z">
              <w:r w:rsidRPr="00CB5131">
                <w:rPr>
                  <w:rFonts w:ascii="Arial" w:eastAsia="Arial" w:hAnsi="Arial" w:cs="Arial"/>
                  <w:b/>
                  <w:color w:val="000000"/>
                  <w:sz w:val="14"/>
                  <w:szCs w:val="14"/>
                </w:rPr>
                <w:t>10,643,714</w:t>
              </w:r>
            </w:ins>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16185A1E" w14:textId="77777777" w:rsidR="00381D4B" w:rsidRPr="00CB5131" w:rsidRDefault="00EE4C29">
            <w:pPr>
              <w:spacing w:before="100" w:after="100"/>
              <w:ind w:left="100" w:right="100"/>
              <w:jc w:val="center"/>
              <w:rPr>
                <w:ins w:id="751" w:author="Luke McGuinness" w:date="2021-10-13T16:59:00Z"/>
                <w:sz w:val="14"/>
                <w:szCs w:val="14"/>
              </w:rPr>
            </w:pPr>
            <w:ins w:id="752" w:author="Luke McGuinness" w:date="2021-10-13T16:59:00Z">
              <w:r w:rsidRPr="00CB5131">
                <w:rPr>
                  <w:rFonts w:ascii="Arial" w:eastAsia="Arial" w:hAnsi="Arial" w:cs="Arial"/>
                  <w:b/>
                  <w:color w:val="000000"/>
                  <w:sz w:val="14"/>
                  <w:szCs w:val="14"/>
                </w:rPr>
                <w:t xml:space="preserve"> 80</w:t>
              </w:r>
            </w:ins>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1F" w14:textId="77777777" w:rsidR="00381D4B" w:rsidRPr="00CB5131" w:rsidRDefault="00EE4C29">
            <w:pPr>
              <w:spacing w:before="100" w:after="100"/>
              <w:ind w:left="100" w:right="100"/>
              <w:jc w:val="center"/>
              <w:rPr>
                <w:ins w:id="753" w:author="Luke McGuinness" w:date="2021-10-13T16:59:00Z"/>
                <w:sz w:val="14"/>
                <w:szCs w:val="14"/>
              </w:rPr>
            </w:pPr>
            <w:ins w:id="754" w:author="Luke McGuinness" w:date="2021-10-13T16:59:00Z">
              <w:r w:rsidRPr="00CB5131">
                <w:rPr>
                  <w:rFonts w:ascii="Arial" w:eastAsia="Arial" w:hAnsi="Arial" w:cs="Arial"/>
                  <w:b/>
                  <w:color w:val="000000"/>
                  <w:sz w:val="14"/>
                  <w:szCs w:val="14"/>
                </w:rPr>
                <w:t>10,763</w:t>
              </w:r>
            </w:ins>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20" w14:textId="77777777" w:rsidR="00381D4B" w:rsidRPr="00CB5131" w:rsidRDefault="00EE4C29">
            <w:pPr>
              <w:spacing w:before="100" w:after="100"/>
              <w:ind w:left="100" w:right="100"/>
              <w:jc w:val="center"/>
              <w:rPr>
                <w:ins w:id="755" w:author="Luke McGuinness" w:date="2021-10-13T16:59:00Z"/>
                <w:sz w:val="14"/>
                <w:szCs w:val="14"/>
              </w:rPr>
            </w:pPr>
            <w:ins w:id="756" w:author="Luke McGuinness" w:date="2021-10-13T16:59:00Z">
              <w:r w:rsidRPr="00CB5131">
                <w:rPr>
                  <w:rFonts w:ascii="Arial" w:eastAsia="Arial" w:hAnsi="Arial" w:cs="Arial"/>
                  <w:b/>
                  <w:color w:val="000000"/>
                  <w:sz w:val="14"/>
                  <w:szCs w:val="14"/>
                </w:rPr>
                <w:t>10,656,378</w:t>
              </w:r>
            </w:ins>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16185A21" w14:textId="77777777" w:rsidR="00381D4B" w:rsidRPr="00CB5131" w:rsidRDefault="00EE4C29">
            <w:pPr>
              <w:spacing w:before="100" w:after="100"/>
              <w:ind w:left="100" w:right="100"/>
              <w:jc w:val="center"/>
              <w:rPr>
                <w:ins w:id="757" w:author="Luke McGuinness" w:date="2021-10-13T16:59:00Z"/>
                <w:sz w:val="14"/>
                <w:szCs w:val="14"/>
              </w:rPr>
            </w:pPr>
            <w:ins w:id="758" w:author="Luke McGuinness" w:date="2021-10-13T16:59:00Z">
              <w:r w:rsidRPr="00CB5131">
                <w:rPr>
                  <w:rFonts w:ascii="Arial" w:eastAsia="Arial" w:hAnsi="Arial" w:cs="Arial"/>
                  <w:b/>
                  <w:color w:val="000000"/>
                  <w:sz w:val="14"/>
                  <w:szCs w:val="14"/>
                </w:rPr>
                <w:t>101</w:t>
              </w:r>
            </w:ins>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22" w14:textId="77777777" w:rsidR="00381D4B" w:rsidRPr="00CB5131" w:rsidRDefault="00EE4C29">
            <w:pPr>
              <w:spacing w:before="100" w:after="100"/>
              <w:ind w:left="100" w:right="100"/>
              <w:jc w:val="center"/>
              <w:rPr>
                <w:ins w:id="759" w:author="Luke McGuinness" w:date="2021-10-13T16:59:00Z"/>
                <w:sz w:val="14"/>
                <w:szCs w:val="14"/>
              </w:rPr>
            </w:pPr>
            <w:ins w:id="760" w:author="Luke McGuinness" w:date="2021-10-13T16:59:00Z">
              <w:r w:rsidRPr="00CB5131">
                <w:rPr>
                  <w:rFonts w:ascii="Arial" w:eastAsia="Arial" w:hAnsi="Arial" w:cs="Arial"/>
                  <w:b/>
                  <w:color w:val="000000"/>
                  <w:sz w:val="14"/>
                  <w:szCs w:val="14"/>
                </w:rPr>
                <w:t xml:space="preserve"> 9,954</w:t>
              </w:r>
            </w:ins>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16185A23" w14:textId="77777777" w:rsidR="00381D4B" w:rsidRPr="00CB5131" w:rsidRDefault="00EE4C29">
            <w:pPr>
              <w:spacing w:before="100" w:after="100"/>
              <w:ind w:left="100" w:right="100"/>
              <w:jc w:val="center"/>
              <w:rPr>
                <w:ins w:id="761" w:author="Luke McGuinness" w:date="2021-10-13T16:59:00Z"/>
                <w:sz w:val="14"/>
                <w:szCs w:val="14"/>
              </w:rPr>
            </w:pPr>
            <w:ins w:id="762" w:author="Luke McGuinness" w:date="2021-10-13T16:59:00Z">
              <w:r w:rsidRPr="00CB5131">
                <w:rPr>
                  <w:rFonts w:ascii="Arial" w:eastAsia="Arial" w:hAnsi="Arial" w:cs="Arial"/>
                  <w:b/>
                  <w:color w:val="000000"/>
                  <w:sz w:val="14"/>
                  <w:szCs w:val="14"/>
                </w:rPr>
                <w:t>10,644,999</w:t>
              </w:r>
            </w:ins>
          </w:p>
        </w:tc>
        <w:tc>
          <w:tcPr>
            <w:tcW w:w="559" w:type="dxa"/>
            <w:tcBorders>
              <w:top w:val="single" w:sz="8" w:space="0" w:color="666666"/>
              <w:bottom w:val="single" w:sz="16" w:space="0" w:color="666666"/>
              <w:right w:val="single" w:sz="4" w:space="0" w:color="auto"/>
            </w:tcBorders>
            <w:shd w:val="clear" w:color="auto" w:fill="FFFFFF"/>
            <w:tcMar>
              <w:top w:w="0" w:type="dxa"/>
              <w:left w:w="0" w:type="dxa"/>
              <w:bottom w:w="0" w:type="dxa"/>
              <w:right w:w="0" w:type="dxa"/>
            </w:tcMar>
            <w:vAlign w:val="center"/>
          </w:tcPr>
          <w:p w14:paraId="16185A24" w14:textId="77777777" w:rsidR="00381D4B" w:rsidRPr="00CB5131" w:rsidRDefault="00EE4C29">
            <w:pPr>
              <w:spacing w:before="100" w:after="100"/>
              <w:ind w:left="100" w:right="100"/>
              <w:jc w:val="center"/>
              <w:rPr>
                <w:ins w:id="763" w:author="Luke McGuinness" w:date="2021-10-13T16:59:00Z"/>
                <w:sz w:val="14"/>
                <w:szCs w:val="14"/>
              </w:rPr>
            </w:pPr>
            <w:ins w:id="764" w:author="Luke McGuinness" w:date="2021-10-13T16:59:00Z">
              <w:r w:rsidRPr="00CB5131">
                <w:rPr>
                  <w:rFonts w:ascii="Arial" w:eastAsia="Arial" w:hAnsi="Arial" w:cs="Arial"/>
                  <w:b/>
                  <w:color w:val="000000"/>
                  <w:sz w:val="14"/>
                  <w:szCs w:val="14"/>
                </w:rPr>
                <w:t xml:space="preserve"> 94</w:t>
              </w:r>
            </w:ins>
          </w:p>
        </w:tc>
      </w:tr>
      <w:tr w:rsidR="00381D4B" w:rsidRPr="00CB5131" w14:paraId="16185A27" w14:textId="77777777" w:rsidTr="006821AC">
        <w:trPr>
          <w:cantSplit/>
          <w:trHeight w:val="594"/>
          <w:jc w:val="center"/>
          <w:ins w:id="765" w:author="Luke McGuinness" w:date="2021-10-13T16:59:00Z"/>
        </w:trPr>
        <w:tc>
          <w:tcPr>
            <w:tcW w:w="11800" w:type="dxa"/>
            <w:gridSpan w:val="16"/>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6185A26" w14:textId="70ABD287" w:rsidR="00381D4B" w:rsidRPr="00CB5131" w:rsidRDefault="00EE4C29">
            <w:pPr>
              <w:spacing w:before="100" w:after="100"/>
              <w:ind w:left="100" w:right="100"/>
              <w:rPr>
                <w:ins w:id="766" w:author="Luke McGuinness" w:date="2021-10-13T16:59:00Z"/>
                <w:sz w:val="14"/>
                <w:szCs w:val="14"/>
              </w:rPr>
            </w:pPr>
            <w:ins w:id="767" w:author="Luke McGuinness" w:date="2021-10-13T16:59:00Z">
              <w:r w:rsidRPr="00CB5131">
                <w:rPr>
                  <w:rFonts w:ascii="Arial" w:eastAsia="Arial" w:hAnsi="Arial" w:cs="Arial"/>
                  <w:color w:val="000000"/>
                  <w:sz w:val="14"/>
                  <w:szCs w:val="14"/>
                  <w:vertAlign w:val="superscript"/>
                </w:rPr>
                <w:t>a</w:t>
              </w:r>
              <w:r w:rsidR="0099399C">
                <w:rPr>
                  <w:rFonts w:ascii="Arial" w:eastAsia="Arial" w:hAnsi="Arial" w:cs="Arial"/>
                  <w:color w:val="000000"/>
                  <w:sz w:val="14"/>
                  <w:szCs w:val="14"/>
                  <w:vertAlign w:val="superscript"/>
                </w:rPr>
                <w:t xml:space="preserve"> </w:t>
              </w:r>
              <w:r w:rsidRPr="00CB5131">
                <w:rPr>
                  <w:rFonts w:ascii="Arial" w:eastAsia="Arial" w:hAnsi="Arial" w:cs="Arial"/>
                  <w:color w:val="000000"/>
                  <w:sz w:val="14"/>
                  <w:szCs w:val="14"/>
                </w:rPr>
                <w:t>Crude rate per 100,000 participant-years-at-risk</w:t>
              </w:r>
              <w:r w:rsidRPr="00CB5131">
                <w:rPr>
                  <w:rFonts w:ascii="Arial" w:eastAsia="Arial" w:hAnsi="Arial" w:cs="Arial"/>
                  <w:color w:val="000000"/>
                  <w:sz w:val="14"/>
                  <w:szCs w:val="14"/>
                </w:rPr>
                <w:br/>
              </w:r>
              <w:r w:rsidRPr="00CB5131">
                <w:rPr>
                  <w:rFonts w:ascii="Arial" w:eastAsia="Arial" w:hAnsi="Arial" w:cs="Arial"/>
                  <w:color w:val="000000"/>
                  <w:sz w:val="14"/>
                  <w:szCs w:val="14"/>
                  <w:vertAlign w:val="superscript"/>
                </w:rPr>
                <w:t>b</w:t>
              </w:r>
              <w:r w:rsidR="0099399C">
                <w:rPr>
                  <w:rFonts w:ascii="Arial" w:eastAsia="Arial" w:hAnsi="Arial" w:cs="Arial"/>
                  <w:color w:val="000000"/>
                  <w:sz w:val="14"/>
                  <w:szCs w:val="14"/>
                  <w:vertAlign w:val="superscript"/>
                </w:rPr>
                <w:t xml:space="preserve"> </w:t>
              </w:r>
              <w:r w:rsidRPr="00CB5131">
                <w:rPr>
                  <w:rFonts w:ascii="Arial" w:eastAsia="Arial" w:hAnsi="Arial" w:cs="Arial"/>
                  <w:color w:val="000000"/>
                  <w:sz w:val="14"/>
                  <w:szCs w:val="14"/>
                </w:rPr>
                <w:t>One treatment containing both drugs, rather than the two classes being prescribed concurrently</w:t>
              </w:r>
              <w:r w:rsidRPr="00CB5131">
                <w:rPr>
                  <w:rFonts w:ascii="Arial" w:eastAsia="Arial" w:hAnsi="Arial" w:cs="Arial"/>
                  <w:color w:val="000000"/>
                  <w:sz w:val="14"/>
                  <w:szCs w:val="14"/>
                </w:rPr>
                <w:br/>
                <w:t xml:space="preserve">Abbreviations: AD - Alzheimer's disease; BAS - Bile acid sequestrants; LRA - Lipid regulating agent; NAG - Nitric acid groups; Omega-3 FAGs - Omega-3 fatty acid </w:t>
              </w:r>
              <w:r w:rsidRPr="00CB5131">
                <w:rPr>
                  <w:rFonts w:ascii="Arial" w:eastAsia="Arial" w:hAnsi="Arial" w:cs="Arial"/>
                  <w:color w:val="000000"/>
                  <w:sz w:val="14"/>
                  <w:szCs w:val="14"/>
                </w:rPr>
                <w:t>groups; PYAR - Participant-years-at-risk.</w:t>
              </w:r>
            </w:ins>
          </w:p>
        </w:tc>
      </w:tr>
    </w:tbl>
    <w:p w14:paraId="16185A28" w14:textId="77777777" w:rsidR="00381D4B" w:rsidRDefault="00EE4C29">
      <w:pPr>
        <w:rPr>
          <w:ins w:id="768" w:author="Luke McGuinness" w:date="2021-10-13T16:59:00Z"/>
        </w:rPr>
      </w:pPr>
      <w:ins w:id="769" w:author="Luke McGuinness" w:date="2021-10-13T16:59:00Z">
        <w:r>
          <w:br w:type="page"/>
        </w:r>
      </w:ins>
    </w:p>
    <w:p w14:paraId="16185A29" w14:textId="77777777" w:rsidR="00381D4B" w:rsidRDefault="00EE4C29">
      <w:pPr>
        <w:pStyle w:val="BodyText"/>
        <w:rPr>
          <w:ins w:id="770" w:author="Luke McGuinness" w:date="2021-10-13T16:59:00Z"/>
        </w:rPr>
      </w:pPr>
      <w:ins w:id="771" w:author="Luke McGuinness" w:date="2021-10-13T16:59:00Z">
        <w:r>
          <w:lastRenderedPageBreak/>
          <w:t> </w:t>
        </w:r>
      </w:ins>
    </w:p>
    <w:p w14:paraId="16185A2A" w14:textId="77777777" w:rsidR="00381D4B" w:rsidRDefault="00EE4C29">
      <w:pPr>
        <w:pStyle w:val="TableCaption"/>
      </w:pPr>
      <w:ins w:id="772" w:author="Luke McGuinness" w:date="2021-10-13T16:59:00Z">
        <w:r>
          <w:t>Table 2</w:t>
        </w:r>
      </w:ins>
      <w:r>
        <w:t xml:space="preserve">: </w:t>
      </w:r>
      <w:bookmarkStart w:id="773" w:name="tab:cprdCharacteristics-table"/>
      <w:r>
        <w:t>Patient characteristics by drug class. Summary statistics are presented as "% (N)" unless otherwise specified in the variable name.</w:t>
      </w:r>
      <w:bookmarkEnd w:id="773"/>
    </w:p>
    <w:tbl>
      <w:tblPr>
        <w:tblW w:w="9990" w:type="dxa"/>
        <w:jc w:val="center"/>
        <w:tblLook w:val="0420" w:firstRow="1" w:lastRow="0" w:firstColumn="0" w:lastColumn="0" w:noHBand="0" w:noVBand="1"/>
      </w:tblPr>
      <w:tblGrid>
        <w:gridCol w:w="1340"/>
        <w:gridCol w:w="964"/>
        <w:gridCol w:w="471"/>
        <w:gridCol w:w="471"/>
        <w:gridCol w:w="438"/>
        <w:gridCol w:w="438"/>
        <w:gridCol w:w="622"/>
        <w:gridCol w:w="622"/>
        <w:gridCol w:w="481"/>
        <w:gridCol w:w="481"/>
        <w:gridCol w:w="498"/>
        <w:gridCol w:w="498"/>
        <w:gridCol w:w="424"/>
        <w:gridCol w:w="424"/>
        <w:gridCol w:w="467"/>
        <w:gridCol w:w="467"/>
        <w:gridCol w:w="442"/>
        <w:gridCol w:w="442"/>
      </w:tblGrid>
      <w:tr w:rsidR="00EE4C29" w:rsidRPr="0032525F" w14:paraId="16185A35" w14:textId="77777777" w:rsidTr="0032525F">
        <w:trPr>
          <w:cantSplit/>
          <w:trHeight w:val="935"/>
          <w:tblHeader/>
          <w:jc w:val="center"/>
        </w:trPr>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B"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 xml:space="preserve"> </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C"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Whole Sample</w:t>
            </w:r>
          </w:p>
        </w:tc>
        <w:tc>
          <w:tcPr>
            <w:tcW w:w="0" w:type="auto"/>
            <w:gridSpan w:val="2"/>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D"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None</w:t>
            </w:r>
          </w:p>
        </w:tc>
        <w:tc>
          <w:tcPr>
            <w:tcW w:w="0" w:type="auto"/>
            <w:gridSpan w:val="2"/>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E"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Statins</w:t>
            </w:r>
          </w:p>
        </w:tc>
        <w:tc>
          <w:tcPr>
            <w:tcW w:w="0" w:type="auto"/>
            <w:gridSpan w:val="2"/>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2F"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Bile acid sequestrants</w:t>
            </w:r>
          </w:p>
        </w:tc>
        <w:tc>
          <w:tcPr>
            <w:tcW w:w="0" w:type="auto"/>
            <w:gridSpan w:val="2"/>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0"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Ezetimibe</w:t>
            </w:r>
          </w:p>
        </w:tc>
        <w:tc>
          <w:tcPr>
            <w:tcW w:w="0" w:type="auto"/>
            <w:gridSpan w:val="2"/>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1"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Ezetimibe &amp; Statins</w:t>
            </w:r>
          </w:p>
        </w:tc>
        <w:tc>
          <w:tcPr>
            <w:tcW w:w="0" w:type="auto"/>
            <w:gridSpan w:val="2"/>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2"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Fibrates</w:t>
            </w:r>
          </w:p>
        </w:tc>
        <w:tc>
          <w:tcPr>
            <w:tcW w:w="0" w:type="auto"/>
            <w:gridSpan w:val="2"/>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3"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Nicotinic acid groups</w:t>
            </w:r>
          </w:p>
        </w:tc>
        <w:tc>
          <w:tcPr>
            <w:tcW w:w="0" w:type="auto"/>
            <w:gridSpan w:val="2"/>
            <w:tcBorders>
              <w:top w:val="single" w:sz="16" w:space="0" w:color="666666"/>
              <w:bottom w:val="single" w:sz="16" w:space="0" w:color="666666"/>
            </w:tcBorders>
            <w:shd w:val="clear" w:color="auto" w:fill="A6A6A6"/>
            <w:tcMar>
              <w:top w:w="0" w:type="dxa"/>
              <w:left w:w="0" w:type="dxa"/>
              <w:bottom w:w="0" w:type="dxa"/>
              <w:right w:w="0" w:type="dxa"/>
            </w:tcMar>
            <w:vAlign w:val="center"/>
          </w:tcPr>
          <w:p w14:paraId="16185A34" w14:textId="77777777" w:rsidR="00381D4B" w:rsidRPr="0032525F" w:rsidRDefault="00EE4C29">
            <w:pPr>
              <w:spacing w:before="100" w:after="100"/>
              <w:ind w:left="100" w:right="100"/>
              <w:jc w:val="center"/>
              <w:rPr>
                <w:sz w:val="16"/>
                <w:szCs w:val="16"/>
              </w:rPr>
            </w:pPr>
            <w:r w:rsidRPr="0032525F">
              <w:rPr>
                <w:rFonts w:ascii="Arial" w:eastAsia="Arial" w:hAnsi="Arial" w:cs="Arial"/>
                <w:b/>
                <w:color w:val="000000"/>
                <w:sz w:val="16"/>
                <w:szCs w:val="16"/>
              </w:rPr>
              <w:t>Omega-3 Fatty Acid Groups</w:t>
            </w:r>
          </w:p>
        </w:tc>
      </w:tr>
      <w:tr w:rsidR="00EE4C29" w:rsidRPr="0032525F" w14:paraId="16185A40"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36"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Sample size (N)</w:t>
            </w:r>
          </w:p>
        </w:tc>
        <w:tc>
          <w:tcPr>
            <w:tcW w:w="0" w:type="auto"/>
            <w:shd w:val="clear" w:color="auto" w:fill="FFFFFF"/>
            <w:tcMar>
              <w:top w:w="0" w:type="dxa"/>
              <w:left w:w="0" w:type="dxa"/>
              <w:bottom w:w="0" w:type="dxa"/>
              <w:right w:w="0" w:type="dxa"/>
            </w:tcMar>
            <w:vAlign w:val="center"/>
          </w:tcPr>
          <w:p w14:paraId="16185A3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1,684,564</w:t>
            </w:r>
          </w:p>
        </w:tc>
        <w:tc>
          <w:tcPr>
            <w:tcW w:w="0" w:type="auto"/>
            <w:gridSpan w:val="2"/>
            <w:shd w:val="clear" w:color="auto" w:fill="FFFFFF"/>
            <w:tcMar>
              <w:top w:w="0" w:type="dxa"/>
              <w:left w:w="0" w:type="dxa"/>
              <w:bottom w:w="0" w:type="dxa"/>
              <w:right w:w="0" w:type="dxa"/>
            </w:tcMar>
            <w:vAlign w:val="center"/>
          </w:tcPr>
          <w:p w14:paraId="16185A3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1,087,704</w:t>
            </w:r>
          </w:p>
        </w:tc>
        <w:tc>
          <w:tcPr>
            <w:tcW w:w="0" w:type="auto"/>
            <w:gridSpan w:val="2"/>
            <w:shd w:val="clear" w:color="auto" w:fill="FFFFFF"/>
            <w:tcMar>
              <w:top w:w="0" w:type="dxa"/>
              <w:left w:w="0" w:type="dxa"/>
              <w:bottom w:w="0" w:type="dxa"/>
              <w:right w:w="0" w:type="dxa"/>
            </w:tcMar>
            <w:vAlign w:val="center"/>
          </w:tcPr>
          <w:p w14:paraId="16185A3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585,528</w:t>
            </w:r>
          </w:p>
        </w:tc>
        <w:tc>
          <w:tcPr>
            <w:tcW w:w="0" w:type="auto"/>
            <w:gridSpan w:val="2"/>
            <w:shd w:val="clear" w:color="auto" w:fill="FFFFFF"/>
            <w:tcMar>
              <w:top w:w="0" w:type="dxa"/>
              <w:left w:w="0" w:type="dxa"/>
              <w:bottom w:w="0" w:type="dxa"/>
              <w:right w:w="0" w:type="dxa"/>
            </w:tcMar>
            <w:vAlign w:val="center"/>
          </w:tcPr>
          <w:p w14:paraId="16185A3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5,396</w:t>
            </w:r>
          </w:p>
        </w:tc>
        <w:tc>
          <w:tcPr>
            <w:tcW w:w="0" w:type="auto"/>
            <w:gridSpan w:val="2"/>
            <w:shd w:val="clear" w:color="auto" w:fill="FFFFFF"/>
            <w:tcMar>
              <w:top w:w="0" w:type="dxa"/>
              <w:left w:w="0" w:type="dxa"/>
              <w:bottom w:w="0" w:type="dxa"/>
              <w:right w:w="0" w:type="dxa"/>
            </w:tcMar>
            <w:vAlign w:val="center"/>
          </w:tcPr>
          <w:p w14:paraId="16185A3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763</w:t>
            </w:r>
          </w:p>
        </w:tc>
        <w:tc>
          <w:tcPr>
            <w:tcW w:w="0" w:type="auto"/>
            <w:gridSpan w:val="2"/>
            <w:shd w:val="clear" w:color="auto" w:fill="FFFFFF"/>
            <w:tcMar>
              <w:top w:w="0" w:type="dxa"/>
              <w:left w:w="0" w:type="dxa"/>
              <w:bottom w:w="0" w:type="dxa"/>
              <w:right w:w="0" w:type="dxa"/>
            </w:tcMar>
            <w:vAlign w:val="center"/>
          </w:tcPr>
          <w:p w14:paraId="16185A3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127</w:t>
            </w:r>
          </w:p>
        </w:tc>
        <w:tc>
          <w:tcPr>
            <w:tcW w:w="0" w:type="auto"/>
            <w:gridSpan w:val="2"/>
            <w:shd w:val="clear" w:color="auto" w:fill="FFFFFF"/>
            <w:tcMar>
              <w:top w:w="0" w:type="dxa"/>
              <w:left w:w="0" w:type="dxa"/>
              <w:bottom w:w="0" w:type="dxa"/>
              <w:right w:w="0" w:type="dxa"/>
            </w:tcMar>
            <w:vAlign w:val="center"/>
          </w:tcPr>
          <w:p w14:paraId="16185A3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3,889</w:t>
            </w:r>
          </w:p>
        </w:tc>
        <w:tc>
          <w:tcPr>
            <w:tcW w:w="0" w:type="auto"/>
            <w:gridSpan w:val="2"/>
            <w:shd w:val="clear" w:color="auto" w:fill="FFFFFF"/>
            <w:tcMar>
              <w:top w:w="0" w:type="dxa"/>
              <w:left w:w="0" w:type="dxa"/>
              <w:bottom w:w="0" w:type="dxa"/>
              <w:right w:w="0" w:type="dxa"/>
            </w:tcMar>
            <w:vAlign w:val="center"/>
          </w:tcPr>
          <w:p w14:paraId="16185A3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165</w:t>
            </w:r>
          </w:p>
        </w:tc>
        <w:tc>
          <w:tcPr>
            <w:tcW w:w="0" w:type="auto"/>
            <w:gridSpan w:val="2"/>
            <w:shd w:val="clear" w:color="auto" w:fill="FFFFFF"/>
            <w:tcMar>
              <w:top w:w="0" w:type="dxa"/>
              <w:left w:w="0" w:type="dxa"/>
              <w:bottom w:w="0" w:type="dxa"/>
              <w:right w:w="0" w:type="dxa"/>
            </w:tcMar>
            <w:vAlign w:val="center"/>
          </w:tcPr>
          <w:p w14:paraId="16185A3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992</w:t>
            </w:r>
          </w:p>
        </w:tc>
      </w:tr>
      <w:tr w:rsidR="00EE4C29" w:rsidRPr="0032525F" w14:paraId="16185A4B"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41" w14:textId="1AD96EDA" w:rsidR="00381D4B" w:rsidRPr="0032525F" w:rsidRDefault="00491F6E">
            <w:pPr>
              <w:spacing w:before="100" w:after="100"/>
              <w:ind w:left="100" w:right="100"/>
              <w:rPr>
                <w:sz w:val="16"/>
                <w:szCs w:val="16"/>
              </w:rPr>
            </w:pPr>
            <w:del w:id="774" w:author="Luke McGuinness" w:date="2021-10-13T16:59:00Z">
              <w:r w:rsidRPr="00250F85">
                <w:rPr>
                  <w:rFonts w:ascii="Arial" w:eastAsia="Arial" w:hAnsi="Arial" w:cs="Arial"/>
                  <w:b/>
                  <w:color w:val="000000"/>
                  <w:sz w:val="14"/>
                  <w:szCs w:val="14"/>
                </w:rPr>
                <w:delText>Index year</w:delText>
              </w:r>
            </w:del>
            <w:ins w:id="775" w:author="Luke McGuinness" w:date="2021-10-13T16:59:00Z">
              <w:r w:rsidR="00EE4C29" w:rsidRPr="0032525F">
                <w:rPr>
                  <w:rFonts w:ascii="Arial" w:eastAsia="Arial" w:hAnsi="Arial" w:cs="Arial"/>
                  <w:b/>
                  <w:color w:val="000000"/>
                  <w:sz w:val="16"/>
                  <w:szCs w:val="16"/>
                </w:rPr>
                <w:t xml:space="preserve">Year of  cohort entry </w:t>
              </w:r>
            </w:ins>
            <w:r w:rsidR="00EE4C29" w:rsidRPr="0032525F">
              <w:rPr>
                <w:rFonts w:ascii="Arial" w:eastAsia="Arial" w:hAnsi="Arial" w:cs="Arial"/>
                <w:b/>
                <w:color w:val="000000"/>
                <w:sz w:val="16"/>
                <w:szCs w:val="16"/>
              </w:rPr>
              <w:t xml:space="preserve"> (median)</w:t>
            </w:r>
          </w:p>
        </w:tc>
        <w:tc>
          <w:tcPr>
            <w:tcW w:w="0" w:type="auto"/>
            <w:shd w:val="clear" w:color="auto" w:fill="DDDDDD"/>
            <w:tcMar>
              <w:top w:w="0" w:type="dxa"/>
              <w:left w:w="0" w:type="dxa"/>
              <w:bottom w:w="0" w:type="dxa"/>
              <w:right w:w="0" w:type="dxa"/>
            </w:tcMar>
            <w:vAlign w:val="center"/>
          </w:tcPr>
          <w:p w14:paraId="16185A4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2006</w:t>
            </w:r>
          </w:p>
        </w:tc>
        <w:tc>
          <w:tcPr>
            <w:tcW w:w="0" w:type="auto"/>
            <w:gridSpan w:val="2"/>
            <w:shd w:val="clear" w:color="auto" w:fill="DDDDDD"/>
            <w:tcMar>
              <w:top w:w="0" w:type="dxa"/>
              <w:left w:w="0" w:type="dxa"/>
              <w:bottom w:w="0" w:type="dxa"/>
              <w:right w:w="0" w:type="dxa"/>
            </w:tcMar>
            <w:vAlign w:val="center"/>
          </w:tcPr>
          <w:p w14:paraId="16185A4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2007</w:t>
            </w:r>
          </w:p>
        </w:tc>
        <w:tc>
          <w:tcPr>
            <w:tcW w:w="0" w:type="auto"/>
            <w:gridSpan w:val="2"/>
            <w:shd w:val="clear" w:color="auto" w:fill="DDDDDD"/>
            <w:tcMar>
              <w:top w:w="0" w:type="dxa"/>
              <w:left w:w="0" w:type="dxa"/>
              <w:bottom w:w="0" w:type="dxa"/>
              <w:right w:w="0" w:type="dxa"/>
            </w:tcMar>
            <w:vAlign w:val="center"/>
          </w:tcPr>
          <w:p w14:paraId="16185A4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2004</w:t>
            </w:r>
          </w:p>
        </w:tc>
        <w:tc>
          <w:tcPr>
            <w:tcW w:w="0" w:type="auto"/>
            <w:gridSpan w:val="2"/>
            <w:shd w:val="clear" w:color="auto" w:fill="DDDDDD"/>
            <w:tcMar>
              <w:top w:w="0" w:type="dxa"/>
              <w:left w:w="0" w:type="dxa"/>
              <w:bottom w:w="0" w:type="dxa"/>
              <w:right w:w="0" w:type="dxa"/>
            </w:tcMar>
            <w:vAlign w:val="center"/>
          </w:tcPr>
          <w:p w14:paraId="16185A4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2005</w:t>
            </w:r>
          </w:p>
        </w:tc>
        <w:tc>
          <w:tcPr>
            <w:tcW w:w="0" w:type="auto"/>
            <w:gridSpan w:val="2"/>
            <w:shd w:val="clear" w:color="auto" w:fill="DDDDDD"/>
            <w:tcMar>
              <w:top w:w="0" w:type="dxa"/>
              <w:left w:w="0" w:type="dxa"/>
              <w:bottom w:w="0" w:type="dxa"/>
              <w:right w:w="0" w:type="dxa"/>
            </w:tcMar>
            <w:vAlign w:val="center"/>
          </w:tcPr>
          <w:p w14:paraId="16185A4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2004</w:t>
            </w:r>
          </w:p>
        </w:tc>
        <w:tc>
          <w:tcPr>
            <w:tcW w:w="0" w:type="auto"/>
            <w:gridSpan w:val="2"/>
            <w:shd w:val="clear" w:color="auto" w:fill="DDDDDD"/>
            <w:tcMar>
              <w:top w:w="0" w:type="dxa"/>
              <w:left w:w="0" w:type="dxa"/>
              <w:bottom w:w="0" w:type="dxa"/>
              <w:right w:w="0" w:type="dxa"/>
            </w:tcMar>
            <w:vAlign w:val="center"/>
          </w:tcPr>
          <w:p w14:paraId="16185A4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2005</w:t>
            </w:r>
          </w:p>
        </w:tc>
        <w:tc>
          <w:tcPr>
            <w:tcW w:w="0" w:type="auto"/>
            <w:gridSpan w:val="2"/>
            <w:shd w:val="clear" w:color="auto" w:fill="DDDDDD"/>
            <w:tcMar>
              <w:top w:w="0" w:type="dxa"/>
              <w:left w:w="0" w:type="dxa"/>
              <w:bottom w:w="0" w:type="dxa"/>
              <w:right w:w="0" w:type="dxa"/>
            </w:tcMar>
            <w:vAlign w:val="center"/>
          </w:tcPr>
          <w:p w14:paraId="16185A4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2001</w:t>
            </w:r>
          </w:p>
        </w:tc>
        <w:tc>
          <w:tcPr>
            <w:tcW w:w="0" w:type="auto"/>
            <w:gridSpan w:val="2"/>
            <w:shd w:val="clear" w:color="auto" w:fill="DDDDDD"/>
            <w:tcMar>
              <w:top w:w="0" w:type="dxa"/>
              <w:left w:w="0" w:type="dxa"/>
              <w:bottom w:w="0" w:type="dxa"/>
              <w:right w:w="0" w:type="dxa"/>
            </w:tcMar>
            <w:vAlign w:val="center"/>
          </w:tcPr>
          <w:p w14:paraId="16185A4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2001</w:t>
            </w:r>
          </w:p>
        </w:tc>
        <w:tc>
          <w:tcPr>
            <w:tcW w:w="0" w:type="auto"/>
            <w:gridSpan w:val="2"/>
            <w:shd w:val="clear" w:color="auto" w:fill="DDDDDD"/>
            <w:tcMar>
              <w:top w:w="0" w:type="dxa"/>
              <w:left w:w="0" w:type="dxa"/>
              <w:bottom w:w="0" w:type="dxa"/>
              <w:right w:w="0" w:type="dxa"/>
            </w:tcMar>
            <w:vAlign w:val="center"/>
          </w:tcPr>
          <w:p w14:paraId="16185A4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2005</w:t>
            </w:r>
          </w:p>
        </w:tc>
      </w:tr>
      <w:tr w:rsidR="00EE4C29" w:rsidRPr="0032525F" w14:paraId="16185A56" w14:textId="77777777" w:rsidTr="0032525F">
        <w:trPr>
          <w:cantSplit/>
          <w:trHeight w:val="754"/>
          <w:jc w:val="center"/>
        </w:trPr>
        <w:tc>
          <w:tcPr>
            <w:tcW w:w="0" w:type="auto"/>
            <w:shd w:val="clear" w:color="auto" w:fill="FFFFFF"/>
            <w:tcMar>
              <w:top w:w="0" w:type="dxa"/>
              <w:left w:w="0" w:type="dxa"/>
              <w:bottom w:w="0" w:type="dxa"/>
              <w:right w:w="0" w:type="dxa"/>
            </w:tcMar>
            <w:vAlign w:val="center"/>
          </w:tcPr>
          <w:p w14:paraId="16185A4C"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Female</w:t>
            </w:r>
          </w:p>
        </w:tc>
        <w:tc>
          <w:tcPr>
            <w:tcW w:w="0" w:type="auto"/>
            <w:shd w:val="clear" w:color="auto" w:fill="FFFFFF"/>
            <w:tcMar>
              <w:top w:w="0" w:type="dxa"/>
              <w:left w:w="0" w:type="dxa"/>
              <w:bottom w:w="0" w:type="dxa"/>
              <w:right w:w="0" w:type="dxa"/>
            </w:tcMar>
            <w:vAlign w:val="center"/>
          </w:tcPr>
          <w:p w14:paraId="16185A4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53.0% (893174)</w:t>
            </w:r>
          </w:p>
        </w:tc>
        <w:tc>
          <w:tcPr>
            <w:tcW w:w="0" w:type="auto"/>
            <w:gridSpan w:val="2"/>
            <w:shd w:val="clear" w:color="auto" w:fill="FFFFFF"/>
            <w:tcMar>
              <w:top w:w="0" w:type="dxa"/>
              <w:left w:w="0" w:type="dxa"/>
              <w:bottom w:w="0" w:type="dxa"/>
              <w:right w:w="0" w:type="dxa"/>
            </w:tcMar>
            <w:vAlign w:val="center"/>
          </w:tcPr>
          <w:p w14:paraId="16185A4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56.2% (610950)</w:t>
            </w:r>
          </w:p>
        </w:tc>
        <w:tc>
          <w:tcPr>
            <w:tcW w:w="0" w:type="auto"/>
            <w:gridSpan w:val="2"/>
            <w:shd w:val="clear" w:color="auto" w:fill="FFFFFF"/>
            <w:tcMar>
              <w:top w:w="0" w:type="dxa"/>
              <w:left w:w="0" w:type="dxa"/>
              <w:bottom w:w="0" w:type="dxa"/>
              <w:right w:w="0" w:type="dxa"/>
            </w:tcMar>
            <w:vAlign w:val="center"/>
          </w:tcPr>
          <w:p w14:paraId="16185A4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47.1% (276043)</w:t>
            </w:r>
          </w:p>
        </w:tc>
        <w:tc>
          <w:tcPr>
            <w:tcW w:w="0" w:type="auto"/>
            <w:gridSpan w:val="2"/>
            <w:shd w:val="clear" w:color="auto" w:fill="FFFFFF"/>
            <w:tcMar>
              <w:top w:w="0" w:type="dxa"/>
              <w:left w:w="0" w:type="dxa"/>
              <w:bottom w:w="0" w:type="dxa"/>
              <w:right w:w="0" w:type="dxa"/>
            </w:tcMar>
            <w:vAlign w:val="center"/>
          </w:tcPr>
          <w:p w14:paraId="16185A5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66.4% (3585)</w:t>
            </w:r>
          </w:p>
        </w:tc>
        <w:tc>
          <w:tcPr>
            <w:tcW w:w="0" w:type="auto"/>
            <w:gridSpan w:val="2"/>
            <w:shd w:val="clear" w:color="auto" w:fill="FFFFFF"/>
            <w:tcMar>
              <w:top w:w="0" w:type="dxa"/>
              <w:left w:w="0" w:type="dxa"/>
              <w:bottom w:w="0" w:type="dxa"/>
              <w:right w:w="0" w:type="dxa"/>
            </w:tcMar>
            <w:vAlign w:val="center"/>
          </w:tcPr>
          <w:p w14:paraId="16185A5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54.5% (416)</w:t>
            </w:r>
          </w:p>
        </w:tc>
        <w:tc>
          <w:tcPr>
            <w:tcW w:w="0" w:type="auto"/>
            <w:gridSpan w:val="2"/>
            <w:shd w:val="clear" w:color="auto" w:fill="FFFFFF"/>
            <w:tcMar>
              <w:top w:w="0" w:type="dxa"/>
              <w:left w:w="0" w:type="dxa"/>
              <w:bottom w:w="0" w:type="dxa"/>
              <w:right w:w="0" w:type="dxa"/>
            </w:tcMar>
            <w:vAlign w:val="center"/>
          </w:tcPr>
          <w:p w14:paraId="16185A5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52.8% (67)</w:t>
            </w:r>
          </w:p>
        </w:tc>
        <w:tc>
          <w:tcPr>
            <w:tcW w:w="0" w:type="auto"/>
            <w:gridSpan w:val="2"/>
            <w:shd w:val="clear" w:color="auto" w:fill="FFFFFF"/>
            <w:tcMar>
              <w:top w:w="0" w:type="dxa"/>
              <w:left w:w="0" w:type="dxa"/>
              <w:bottom w:w="0" w:type="dxa"/>
              <w:right w:w="0" w:type="dxa"/>
            </w:tcMar>
            <w:vAlign w:val="center"/>
          </w:tcPr>
          <w:p w14:paraId="16185A5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38.6% (1500)</w:t>
            </w:r>
          </w:p>
        </w:tc>
        <w:tc>
          <w:tcPr>
            <w:tcW w:w="0" w:type="auto"/>
            <w:gridSpan w:val="2"/>
            <w:shd w:val="clear" w:color="auto" w:fill="FFFFFF"/>
            <w:tcMar>
              <w:top w:w="0" w:type="dxa"/>
              <w:left w:w="0" w:type="dxa"/>
              <w:bottom w:w="0" w:type="dxa"/>
              <w:right w:w="0" w:type="dxa"/>
            </w:tcMar>
            <w:vAlign w:val="center"/>
          </w:tcPr>
          <w:p w14:paraId="16185A5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55.2% (91)</w:t>
            </w:r>
          </w:p>
        </w:tc>
        <w:tc>
          <w:tcPr>
            <w:tcW w:w="0" w:type="auto"/>
            <w:gridSpan w:val="2"/>
            <w:shd w:val="clear" w:color="auto" w:fill="FFFFFF"/>
            <w:tcMar>
              <w:top w:w="0" w:type="dxa"/>
              <w:left w:w="0" w:type="dxa"/>
              <w:bottom w:w="0" w:type="dxa"/>
              <w:right w:w="0" w:type="dxa"/>
            </w:tcMar>
            <w:vAlign w:val="center"/>
          </w:tcPr>
          <w:p w14:paraId="16185A5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52.6% (522)</w:t>
            </w:r>
          </w:p>
        </w:tc>
      </w:tr>
      <w:tr w:rsidR="00EE4C29" w:rsidRPr="0032525F" w14:paraId="16185A61"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57" w14:textId="227E557F" w:rsidR="00381D4B" w:rsidRPr="0032525F" w:rsidRDefault="00491F6E">
            <w:pPr>
              <w:spacing w:before="100" w:after="100"/>
              <w:ind w:left="100" w:right="100"/>
              <w:rPr>
                <w:sz w:val="16"/>
                <w:szCs w:val="16"/>
              </w:rPr>
            </w:pPr>
            <w:del w:id="776" w:author="Luke McGuinness" w:date="2021-10-13T16:59:00Z">
              <w:r w:rsidRPr="00250F85">
                <w:rPr>
                  <w:rFonts w:ascii="Arial" w:eastAsia="Arial" w:hAnsi="Arial" w:cs="Arial"/>
                  <w:b/>
                  <w:color w:val="000000"/>
                  <w:sz w:val="14"/>
                  <w:szCs w:val="14"/>
                </w:rPr>
                <w:delText>Age</w:delText>
              </w:r>
            </w:del>
            <w:ins w:id="777" w:author="Luke McGuinness" w:date="2021-10-13T16:59:00Z">
              <w:r w:rsidR="00EE4C29" w:rsidRPr="0032525F">
                <w:rPr>
                  <w:rFonts w:ascii="Arial" w:eastAsia="Arial" w:hAnsi="Arial" w:cs="Arial"/>
                  <w:b/>
                  <w:color w:val="000000"/>
                  <w:sz w:val="16"/>
                  <w:szCs w:val="16"/>
                </w:rPr>
                <w:t>Age at  cohort entry  (median)</w:t>
              </w:r>
            </w:ins>
          </w:p>
        </w:tc>
        <w:tc>
          <w:tcPr>
            <w:tcW w:w="0" w:type="auto"/>
            <w:shd w:val="clear" w:color="auto" w:fill="DDDDDD"/>
            <w:tcMar>
              <w:top w:w="0" w:type="dxa"/>
              <w:left w:w="0" w:type="dxa"/>
              <w:bottom w:w="0" w:type="dxa"/>
              <w:right w:w="0" w:type="dxa"/>
            </w:tcMar>
            <w:vAlign w:val="center"/>
          </w:tcPr>
          <w:p w14:paraId="16185A5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57</w:t>
            </w:r>
          </w:p>
        </w:tc>
        <w:tc>
          <w:tcPr>
            <w:tcW w:w="0" w:type="auto"/>
            <w:gridSpan w:val="2"/>
            <w:shd w:val="clear" w:color="auto" w:fill="DDDDDD"/>
            <w:tcMar>
              <w:top w:w="0" w:type="dxa"/>
              <w:left w:w="0" w:type="dxa"/>
              <w:bottom w:w="0" w:type="dxa"/>
              <w:right w:w="0" w:type="dxa"/>
            </w:tcMar>
            <w:vAlign w:val="center"/>
          </w:tcPr>
          <w:p w14:paraId="16185A5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54</w:t>
            </w:r>
          </w:p>
        </w:tc>
        <w:tc>
          <w:tcPr>
            <w:tcW w:w="0" w:type="auto"/>
            <w:gridSpan w:val="2"/>
            <w:shd w:val="clear" w:color="auto" w:fill="DDDDDD"/>
            <w:tcMar>
              <w:top w:w="0" w:type="dxa"/>
              <w:left w:w="0" w:type="dxa"/>
              <w:bottom w:w="0" w:type="dxa"/>
              <w:right w:w="0" w:type="dxa"/>
            </w:tcMar>
            <w:vAlign w:val="center"/>
          </w:tcPr>
          <w:p w14:paraId="16185A5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62</w:t>
            </w:r>
          </w:p>
        </w:tc>
        <w:tc>
          <w:tcPr>
            <w:tcW w:w="0" w:type="auto"/>
            <w:gridSpan w:val="2"/>
            <w:shd w:val="clear" w:color="auto" w:fill="DDDDDD"/>
            <w:tcMar>
              <w:top w:w="0" w:type="dxa"/>
              <w:left w:w="0" w:type="dxa"/>
              <w:bottom w:w="0" w:type="dxa"/>
              <w:right w:w="0" w:type="dxa"/>
            </w:tcMar>
            <w:vAlign w:val="center"/>
          </w:tcPr>
          <w:p w14:paraId="16185A5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57</w:t>
            </w:r>
          </w:p>
        </w:tc>
        <w:tc>
          <w:tcPr>
            <w:tcW w:w="0" w:type="auto"/>
            <w:gridSpan w:val="2"/>
            <w:shd w:val="clear" w:color="auto" w:fill="DDDDDD"/>
            <w:tcMar>
              <w:top w:w="0" w:type="dxa"/>
              <w:left w:w="0" w:type="dxa"/>
              <w:bottom w:w="0" w:type="dxa"/>
              <w:right w:w="0" w:type="dxa"/>
            </w:tcMar>
            <w:vAlign w:val="center"/>
          </w:tcPr>
          <w:p w14:paraId="16185A5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60</w:t>
            </w:r>
          </w:p>
        </w:tc>
        <w:tc>
          <w:tcPr>
            <w:tcW w:w="0" w:type="auto"/>
            <w:gridSpan w:val="2"/>
            <w:shd w:val="clear" w:color="auto" w:fill="DDDDDD"/>
            <w:tcMar>
              <w:top w:w="0" w:type="dxa"/>
              <w:left w:w="0" w:type="dxa"/>
              <w:bottom w:w="0" w:type="dxa"/>
              <w:right w:w="0" w:type="dxa"/>
            </w:tcMar>
            <w:vAlign w:val="center"/>
          </w:tcPr>
          <w:p w14:paraId="16185A5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57</w:t>
            </w:r>
          </w:p>
        </w:tc>
        <w:tc>
          <w:tcPr>
            <w:tcW w:w="0" w:type="auto"/>
            <w:gridSpan w:val="2"/>
            <w:shd w:val="clear" w:color="auto" w:fill="DDDDDD"/>
            <w:tcMar>
              <w:top w:w="0" w:type="dxa"/>
              <w:left w:w="0" w:type="dxa"/>
              <w:bottom w:w="0" w:type="dxa"/>
              <w:right w:w="0" w:type="dxa"/>
            </w:tcMar>
            <w:vAlign w:val="center"/>
          </w:tcPr>
          <w:p w14:paraId="16185A5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58</w:t>
            </w:r>
          </w:p>
        </w:tc>
        <w:tc>
          <w:tcPr>
            <w:tcW w:w="0" w:type="auto"/>
            <w:gridSpan w:val="2"/>
            <w:shd w:val="clear" w:color="auto" w:fill="DDDDDD"/>
            <w:tcMar>
              <w:top w:w="0" w:type="dxa"/>
              <w:left w:w="0" w:type="dxa"/>
              <w:bottom w:w="0" w:type="dxa"/>
              <w:right w:w="0" w:type="dxa"/>
            </w:tcMar>
            <w:vAlign w:val="center"/>
          </w:tcPr>
          <w:p w14:paraId="16185A5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62</w:t>
            </w:r>
          </w:p>
        </w:tc>
        <w:tc>
          <w:tcPr>
            <w:tcW w:w="0" w:type="auto"/>
            <w:gridSpan w:val="2"/>
            <w:shd w:val="clear" w:color="auto" w:fill="DDDDDD"/>
            <w:tcMar>
              <w:top w:w="0" w:type="dxa"/>
              <w:left w:w="0" w:type="dxa"/>
              <w:bottom w:w="0" w:type="dxa"/>
              <w:right w:w="0" w:type="dxa"/>
            </w:tcMar>
            <w:vAlign w:val="center"/>
          </w:tcPr>
          <w:p w14:paraId="16185A6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56</w:t>
            </w:r>
          </w:p>
        </w:tc>
      </w:tr>
      <w:tr w:rsidR="00EE4C29" w:rsidRPr="0032525F" w14:paraId="16185A6C"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62"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CAD</w:t>
            </w:r>
          </w:p>
        </w:tc>
        <w:tc>
          <w:tcPr>
            <w:tcW w:w="0" w:type="auto"/>
            <w:shd w:val="clear" w:color="auto" w:fill="FFFFFF"/>
            <w:tcMar>
              <w:top w:w="0" w:type="dxa"/>
              <w:left w:w="0" w:type="dxa"/>
              <w:bottom w:w="0" w:type="dxa"/>
              <w:right w:w="0" w:type="dxa"/>
            </w:tcMar>
            <w:vAlign w:val="center"/>
          </w:tcPr>
          <w:p w14:paraId="16185A6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0.4% (7133)</w:t>
            </w:r>
          </w:p>
        </w:tc>
        <w:tc>
          <w:tcPr>
            <w:tcW w:w="0" w:type="auto"/>
            <w:gridSpan w:val="2"/>
            <w:shd w:val="clear" w:color="auto" w:fill="FFFFFF"/>
            <w:tcMar>
              <w:top w:w="0" w:type="dxa"/>
              <w:left w:w="0" w:type="dxa"/>
              <w:bottom w:w="0" w:type="dxa"/>
              <w:right w:w="0" w:type="dxa"/>
            </w:tcMar>
            <w:vAlign w:val="center"/>
          </w:tcPr>
          <w:p w14:paraId="16185A6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(589)</w:t>
            </w:r>
          </w:p>
        </w:tc>
        <w:tc>
          <w:tcPr>
            <w:tcW w:w="0" w:type="auto"/>
            <w:gridSpan w:val="2"/>
            <w:shd w:val="clear" w:color="auto" w:fill="FFFFFF"/>
            <w:tcMar>
              <w:top w:w="0" w:type="dxa"/>
              <w:left w:w="0" w:type="dxa"/>
              <w:bottom w:w="0" w:type="dxa"/>
              <w:right w:w="0" w:type="dxa"/>
            </w:tcMar>
            <w:vAlign w:val="center"/>
          </w:tcPr>
          <w:p w14:paraId="16185A6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1.1% (6465)</w:t>
            </w:r>
          </w:p>
        </w:tc>
        <w:tc>
          <w:tcPr>
            <w:tcW w:w="0" w:type="auto"/>
            <w:gridSpan w:val="2"/>
            <w:shd w:val="clear" w:color="auto" w:fill="FFFFFF"/>
            <w:tcMar>
              <w:top w:w="0" w:type="dxa"/>
              <w:left w:w="0" w:type="dxa"/>
              <w:bottom w:w="0" w:type="dxa"/>
              <w:right w:w="0" w:type="dxa"/>
            </w:tcMar>
            <w:vAlign w:val="center"/>
          </w:tcPr>
          <w:p w14:paraId="16185A6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(6)</w:t>
            </w:r>
          </w:p>
        </w:tc>
        <w:tc>
          <w:tcPr>
            <w:tcW w:w="0" w:type="auto"/>
            <w:gridSpan w:val="2"/>
            <w:shd w:val="clear" w:color="auto" w:fill="FFFFFF"/>
            <w:tcMar>
              <w:top w:w="0" w:type="dxa"/>
              <w:left w:w="0" w:type="dxa"/>
              <w:bottom w:w="0" w:type="dxa"/>
              <w:right w:w="0" w:type="dxa"/>
            </w:tcMar>
            <w:vAlign w:val="center"/>
          </w:tcPr>
          <w:p w14:paraId="16185A6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0.9% (7)</w:t>
            </w:r>
          </w:p>
        </w:tc>
        <w:tc>
          <w:tcPr>
            <w:tcW w:w="0" w:type="auto"/>
            <w:gridSpan w:val="2"/>
            <w:shd w:val="clear" w:color="auto" w:fill="FFFFFF"/>
            <w:tcMar>
              <w:top w:w="0" w:type="dxa"/>
              <w:left w:w="0" w:type="dxa"/>
              <w:bottom w:w="0" w:type="dxa"/>
              <w:right w:w="0" w:type="dxa"/>
            </w:tcMar>
            <w:vAlign w:val="center"/>
          </w:tcPr>
          <w:p w14:paraId="16185A6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gridSpan w:val="2"/>
            <w:shd w:val="clear" w:color="auto" w:fill="FFFFFF"/>
            <w:tcMar>
              <w:top w:w="0" w:type="dxa"/>
              <w:left w:w="0" w:type="dxa"/>
              <w:bottom w:w="0" w:type="dxa"/>
              <w:right w:w="0" w:type="dxa"/>
            </w:tcMar>
            <w:vAlign w:val="center"/>
          </w:tcPr>
          <w:p w14:paraId="16185A6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1.4% (53)</w:t>
            </w:r>
          </w:p>
        </w:tc>
        <w:tc>
          <w:tcPr>
            <w:tcW w:w="0" w:type="auto"/>
            <w:gridSpan w:val="2"/>
            <w:shd w:val="clear" w:color="auto" w:fill="FFFFFF"/>
            <w:tcMar>
              <w:top w:w="0" w:type="dxa"/>
              <w:left w:w="0" w:type="dxa"/>
              <w:bottom w:w="0" w:type="dxa"/>
              <w:right w:w="0" w:type="dxa"/>
            </w:tcMar>
            <w:vAlign w:val="center"/>
          </w:tcPr>
          <w:p w14:paraId="16185A6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gridSpan w:val="2"/>
            <w:shd w:val="clear" w:color="auto" w:fill="FFFFFF"/>
            <w:tcMar>
              <w:top w:w="0" w:type="dxa"/>
              <w:left w:w="0" w:type="dxa"/>
              <w:bottom w:w="0" w:type="dxa"/>
              <w:right w:w="0" w:type="dxa"/>
            </w:tcMar>
            <w:vAlign w:val="center"/>
          </w:tcPr>
          <w:p w14:paraId="16185A6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1.3% (13)</w:t>
            </w:r>
          </w:p>
        </w:tc>
      </w:tr>
      <w:tr w:rsidR="00EE4C29" w:rsidRPr="0032525F" w14:paraId="16185A77" w14:textId="77777777" w:rsidTr="0032525F">
        <w:trPr>
          <w:cantSplit/>
          <w:trHeight w:val="573"/>
          <w:jc w:val="center"/>
        </w:trPr>
        <w:tc>
          <w:tcPr>
            <w:tcW w:w="0" w:type="auto"/>
            <w:shd w:val="clear" w:color="auto" w:fill="DDDDDD"/>
            <w:tcMar>
              <w:top w:w="0" w:type="dxa"/>
              <w:left w:w="0" w:type="dxa"/>
              <w:bottom w:w="0" w:type="dxa"/>
              <w:right w:w="0" w:type="dxa"/>
            </w:tcMar>
            <w:vAlign w:val="center"/>
          </w:tcPr>
          <w:p w14:paraId="16185A6D"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CBS</w:t>
            </w:r>
          </w:p>
        </w:tc>
        <w:tc>
          <w:tcPr>
            <w:tcW w:w="0" w:type="auto"/>
            <w:shd w:val="clear" w:color="auto" w:fill="DDDDDD"/>
            <w:tcMar>
              <w:top w:w="0" w:type="dxa"/>
              <w:left w:w="0" w:type="dxa"/>
              <w:bottom w:w="0" w:type="dxa"/>
              <w:right w:w="0" w:type="dxa"/>
            </w:tcMar>
            <w:vAlign w:val="center"/>
          </w:tcPr>
          <w:p w14:paraId="16185A6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0.3% (5699)</w:t>
            </w:r>
          </w:p>
        </w:tc>
        <w:tc>
          <w:tcPr>
            <w:tcW w:w="0" w:type="auto"/>
            <w:gridSpan w:val="2"/>
            <w:shd w:val="clear" w:color="auto" w:fill="DDDDDD"/>
            <w:tcMar>
              <w:top w:w="0" w:type="dxa"/>
              <w:left w:w="0" w:type="dxa"/>
              <w:bottom w:w="0" w:type="dxa"/>
              <w:right w:w="0" w:type="dxa"/>
            </w:tcMar>
            <w:vAlign w:val="center"/>
          </w:tcPr>
          <w:p w14:paraId="16185A6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(682)</w:t>
            </w:r>
          </w:p>
        </w:tc>
        <w:tc>
          <w:tcPr>
            <w:tcW w:w="0" w:type="auto"/>
            <w:gridSpan w:val="2"/>
            <w:shd w:val="clear" w:color="auto" w:fill="DDDDDD"/>
            <w:tcMar>
              <w:top w:w="0" w:type="dxa"/>
              <w:left w:w="0" w:type="dxa"/>
              <w:bottom w:w="0" w:type="dxa"/>
              <w:right w:w="0" w:type="dxa"/>
            </w:tcMar>
            <w:vAlign w:val="center"/>
          </w:tcPr>
          <w:p w14:paraId="16185A7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0.8% (4926)</w:t>
            </w:r>
          </w:p>
        </w:tc>
        <w:tc>
          <w:tcPr>
            <w:tcW w:w="0" w:type="auto"/>
            <w:gridSpan w:val="2"/>
            <w:shd w:val="clear" w:color="auto" w:fill="DDDDDD"/>
            <w:tcMar>
              <w:top w:w="0" w:type="dxa"/>
              <w:left w:w="0" w:type="dxa"/>
              <w:bottom w:w="0" w:type="dxa"/>
              <w:right w:w="0" w:type="dxa"/>
            </w:tcMar>
            <w:vAlign w:val="center"/>
          </w:tcPr>
          <w:p w14:paraId="16185A7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(4)</w:t>
            </w:r>
          </w:p>
        </w:tc>
        <w:tc>
          <w:tcPr>
            <w:tcW w:w="0" w:type="auto"/>
            <w:gridSpan w:val="2"/>
            <w:shd w:val="clear" w:color="auto" w:fill="DDDDDD"/>
            <w:tcMar>
              <w:top w:w="0" w:type="dxa"/>
              <w:left w:w="0" w:type="dxa"/>
              <w:bottom w:w="0" w:type="dxa"/>
              <w:right w:w="0" w:type="dxa"/>
            </w:tcMar>
            <w:vAlign w:val="center"/>
          </w:tcPr>
          <w:p w14:paraId="16185A7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0.4% (3)</w:t>
            </w:r>
          </w:p>
        </w:tc>
        <w:tc>
          <w:tcPr>
            <w:tcW w:w="0" w:type="auto"/>
            <w:gridSpan w:val="2"/>
            <w:shd w:val="clear" w:color="auto" w:fill="DDDDDD"/>
            <w:tcMar>
              <w:top w:w="0" w:type="dxa"/>
              <w:left w:w="0" w:type="dxa"/>
              <w:bottom w:w="0" w:type="dxa"/>
              <w:right w:w="0" w:type="dxa"/>
            </w:tcMar>
            <w:vAlign w:val="center"/>
          </w:tcPr>
          <w:p w14:paraId="16185A7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gridSpan w:val="2"/>
            <w:shd w:val="clear" w:color="auto" w:fill="DDDDDD"/>
            <w:tcMar>
              <w:top w:w="0" w:type="dxa"/>
              <w:left w:w="0" w:type="dxa"/>
              <w:bottom w:w="0" w:type="dxa"/>
              <w:right w:w="0" w:type="dxa"/>
            </w:tcMar>
            <w:vAlign w:val="center"/>
          </w:tcPr>
          <w:p w14:paraId="16185A7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2.0% (78)</w:t>
            </w:r>
          </w:p>
        </w:tc>
        <w:tc>
          <w:tcPr>
            <w:tcW w:w="0" w:type="auto"/>
            <w:gridSpan w:val="2"/>
            <w:shd w:val="clear" w:color="auto" w:fill="DDDDDD"/>
            <w:tcMar>
              <w:top w:w="0" w:type="dxa"/>
              <w:left w:w="0" w:type="dxa"/>
              <w:bottom w:w="0" w:type="dxa"/>
              <w:right w:w="0" w:type="dxa"/>
            </w:tcMar>
            <w:vAlign w:val="center"/>
          </w:tcPr>
          <w:p w14:paraId="16185A7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gridSpan w:val="2"/>
            <w:shd w:val="clear" w:color="auto" w:fill="DDDDDD"/>
            <w:tcMar>
              <w:top w:w="0" w:type="dxa"/>
              <w:left w:w="0" w:type="dxa"/>
              <w:bottom w:w="0" w:type="dxa"/>
              <w:right w:w="0" w:type="dxa"/>
            </w:tcMar>
            <w:vAlign w:val="center"/>
          </w:tcPr>
          <w:p w14:paraId="16185A7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0.6% (6)</w:t>
            </w:r>
          </w:p>
        </w:tc>
      </w:tr>
      <w:tr w:rsidR="00EE4C29" w:rsidRPr="0032525F" w14:paraId="16185A82"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78"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CVD</w:t>
            </w:r>
          </w:p>
        </w:tc>
        <w:tc>
          <w:tcPr>
            <w:tcW w:w="0" w:type="auto"/>
            <w:shd w:val="clear" w:color="auto" w:fill="FFFFFF"/>
            <w:tcMar>
              <w:top w:w="0" w:type="dxa"/>
              <w:left w:w="0" w:type="dxa"/>
              <w:bottom w:w="0" w:type="dxa"/>
              <w:right w:w="0" w:type="dxa"/>
            </w:tcMar>
            <w:vAlign w:val="center"/>
          </w:tcPr>
          <w:p w14:paraId="16185A7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2.1% (34899)</w:t>
            </w:r>
          </w:p>
        </w:tc>
        <w:tc>
          <w:tcPr>
            <w:tcW w:w="0" w:type="auto"/>
            <w:gridSpan w:val="2"/>
            <w:shd w:val="clear" w:color="auto" w:fill="FFFFFF"/>
            <w:tcMar>
              <w:top w:w="0" w:type="dxa"/>
              <w:left w:w="0" w:type="dxa"/>
              <w:bottom w:w="0" w:type="dxa"/>
              <w:right w:w="0" w:type="dxa"/>
            </w:tcMar>
            <w:vAlign w:val="center"/>
          </w:tcPr>
          <w:p w14:paraId="16185A7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1.1% (11619)</w:t>
            </w:r>
          </w:p>
        </w:tc>
        <w:tc>
          <w:tcPr>
            <w:tcW w:w="0" w:type="auto"/>
            <w:gridSpan w:val="2"/>
            <w:shd w:val="clear" w:color="auto" w:fill="FFFFFF"/>
            <w:tcMar>
              <w:top w:w="0" w:type="dxa"/>
              <w:left w:w="0" w:type="dxa"/>
              <w:bottom w:w="0" w:type="dxa"/>
              <w:right w:w="0" w:type="dxa"/>
            </w:tcMar>
            <w:vAlign w:val="center"/>
          </w:tcPr>
          <w:p w14:paraId="16185A7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3.9% (22977)</w:t>
            </w:r>
          </w:p>
        </w:tc>
        <w:tc>
          <w:tcPr>
            <w:tcW w:w="0" w:type="auto"/>
            <w:gridSpan w:val="2"/>
            <w:shd w:val="clear" w:color="auto" w:fill="FFFFFF"/>
            <w:tcMar>
              <w:top w:w="0" w:type="dxa"/>
              <w:left w:w="0" w:type="dxa"/>
              <w:bottom w:w="0" w:type="dxa"/>
              <w:right w:w="0" w:type="dxa"/>
            </w:tcMar>
            <w:vAlign w:val="center"/>
          </w:tcPr>
          <w:p w14:paraId="16185A7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1.6% (86)</w:t>
            </w:r>
          </w:p>
        </w:tc>
        <w:tc>
          <w:tcPr>
            <w:tcW w:w="0" w:type="auto"/>
            <w:gridSpan w:val="2"/>
            <w:shd w:val="clear" w:color="auto" w:fill="FFFFFF"/>
            <w:tcMar>
              <w:top w:w="0" w:type="dxa"/>
              <w:left w:w="0" w:type="dxa"/>
              <w:bottom w:w="0" w:type="dxa"/>
              <w:right w:w="0" w:type="dxa"/>
            </w:tcMar>
            <w:vAlign w:val="center"/>
          </w:tcPr>
          <w:p w14:paraId="16185A7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2.6% (20)</w:t>
            </w:r>
          </w:p>
        </w:tc>
        <w:tc>
          <w:tcPr>
            <w:tcW w:w="0" w:type="auto"/>
            <w:gridSpan w:val="2"/>
            <w:shd w:val="clear" w:color="auto" w:fill="FFFFFF"/>
            <w:tcMar>
              <w:top w:w="0" w:type="dxa"/>
              <w:left w:w="0" w:type="dxa"/>
              <w:bottom w:w="0" w:type="dxa"/>
              <w:right w:w="0" w:type="dxa"/>
            </w:tcMar>
            <w:vAlign w:val="center"/>
          </w:tcPr>
          <w:p w14:paraId="16185A7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2.4% (3)</w:t>
            </w:r>
          </w:p>
        </w:tc>
        <w:tc>
          <w:tcPr>
            <w:tcW w:w="0" w:type="auto"/>
            <w:gridSpan w:val="2"/>
            <w:shd w:val="clear" w:color="auto" w:fill="FFFFFF"/>
            <w:tcMar>
              <w:top w:w="0" w:type="dxa"/>
              <w:left w:w="0" w:type="dxa"/>
              <w:bottom w:w="0" w:type="dxa"/>
              <w:right w:w="0" w:type="dxa"/>
            </w:tcMar>
            <w:vAlign w:val="center"/>
          </w:tcPr>
          <w:p w14:paraId="16185A7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4.4% (170)</w:t>
            </w:r>
          </w:p>
        </w:tc>
        <w:tc>
          <w:tcPr>
            <w:tcW w:w="0" w:type="auto"/>
            <w:gridSpan w:val="2"/>
            <w:shd w:val="clear" w:color="auto" w:fill="FFFFFF"/>
            <w:tcMar>
              <w:top w:w="0" w:type="dxa"/>
              <w:left w:w="0" w:type="dxa"/>
              <w:bottom w:w="0" w:type="dxa"/>
              <w:right w:w="0" w:type="dxa"/>
            </w:tcMar>
            <w:vAlign w:val="center"/>
          </w:tcPr>
          <w:p w14:paraId="16185A8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4.2% (7)</w:t>
            </w:r>
          </w:p>
        </w:tc>
        <w:tc>
          <w:tcPr>
            <w:tcW w:w="0" w:type="auto"/>
            <w:gridSpan w:val="2"/>
            <w:shd w:val="clear" w:color="auto" w:fill="FFFFFF"/>
            <w:tcMar>
              <w:top w:w="0" w:type="dxa"/>
              <w:left w:w="0" w:type="dxa"/>
              <w:bottom w:w="0" w:type="dxa"/>
              <w:right w:w="0" w:type="dxa"/>
            </w:tcMar>
            <w:vAlign w:val="center"/>
          </w:tcPr>
          <w:p w14:paraId="16185A8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1.7% (17)</w:t>
            </w:r>
          </w:p>
        </w:tc>
      </w:tr>
      <w:tr w:rsidR="00EE4C29" w:rsidRPr="0032525F" w14:paraId="16185A8D"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83"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Charlson (ever &gt; 0)</w:t>
            </w:r>
          </w:p>
        </w:tc>
        <w:tc>
          <w:tcPr>
            <w:tcW w:w="0" w:type="auto"/>
            <w:shd w:val="clear" w:color="auto" w:fill="DDDDDD"/>
            <w:tcMar>
              <w:top w:w="0" w:type="dxa"/>
              <w:left w:w="0" w:type="dxa"/>
              <w:bottom w:w="0" w:type="dxa"/>
              <w:right w:w="0" w:type="dxa"/>
            </w:tcMar>
            <w:vAlign w:val="center"/>
          </w:tcPr>
          <w:p w14:paraId="16185A8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30.6% (516135)</w:t>
            </w:r>
          </w:p>
        </w:tc>
        <w:tc>
          <w:tcPr>
            <w:tcW w:w="0" w:type="auto"/>
            <w:gridSpan w:val="2"/>
            <w:shd w:val="clear" w:color="auto" w:fill="DDDDDD"/>
            <w:tcMar>
              <w:top w:w="0" w:type="dxa"/>
              <w:left w:w="0" w:type="dxa"/>
              <w:bottom w:w="0" w:type="dxa"/>
              <w:right w:w="0" w:type="dxa"/>
            </w:tcMar>
            <w:vAlign w:val="center"/>
          </w:tcPr>
          <w:p w14:paraId="16185A8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25.1% (272642)</w:t>
            </w:r>
          </w:p>
        </w:tc>
        <w:tc>
          <w:tcPr>
            <w:tcW w:w="0" w:type="auto"/>
            <w:gridSpan w:val="2"/>
            <w:shd w:val="clear" w:color="auto" w:fill="DDDDDD"/>
            <w:tcMar>
              <w:top w:w="0" w:type="dxa"/>
              <w:left w:w="0" w:type="dxa"/>
              <w:bottom w:w="0" w:type="dxa"/>
              <w:right w:w="0" w:type="dxa"/>
            </w:tcMar>
            <w:vAlign w:val="center"/>
          </w:tcPr>
          <w:p w14:paraId="16185A8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40.7% (238403)</w:t>
            </w:r>
          </w:p>
        </w:tc>
        <w:tc>
          <w:tcPr>
            <w:tcW w:w="0" w:type="auto"/>
            <w:gridSpan w:val="2"/>
            <w:shd w:val="clear" w:color="auto" w:fill="DDDDDD"/>
            <w:tcMar>
              <w:top w:w="0" w:type="dxa"/>
              <w:left w:w="0" w:type="dxa"/>
              <w:bottom w:w="0" w:type="dxa"/>
              <w:right w:w="0" w:type="dxa"/>
            </w:tcMar>
            <w:vAlign w:val="center"/>
          </w:tcPr>
          <w:p w14:paraId="16185A8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42.5% (2292)</w:t>
            </w:r>
          </w:p>
        </w:tc>
        <w:tc>
          <w:tcPr>
            <w:tcW w:w="0" w:type="auto"/>
            <w:gridSpan w:val="2"/>
            <w:shd w:val="clear" w:color="auto" w:fill="DDDDDD"/>
            <w:tcMar>
              <w:top w:w="0" w:type="dxa"/>
              <w:left w:w="0" w:type="dxa"/>
              <w:bottom w:w="0" w:type="dxa"/>
              <w:right w:w="0" w:type="dxa"/>
            </w:tcMar>
            <w:vAlign w:val="center"/>
          </w:tcPr>
          <w:p w14:paraId="16185A8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41.7% (318)</w:t>
            </w:r>
          </w:p>
        </w:tc>
        <w:tc>
          <w:tcPr>
            <w:tcW w:w="0" w:type="auto"/>
            <w:gridSpan w:val="2"/>
            <w:shd w:val="clear" w:color="auto" w:fill="DDDDDD"/>
            <w:tcMar>
              <w:top w:w="0" w:type="dxa"/>
              <w:left w:w="0" w:type="dxa"/>
              <w:bottom w:w="0" w:type="dxa"/>
              <w:right w:w="0" w:type="dxa"/>
            </w:tcMar>
            <w:vAlign w:val="center"/>
          </w:tcPr>
          <w:p w14:paraId="16185A8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24.4% (31)</w:t>
            </w:r>
          </w:p>
        </w:tc>
        <w:tc>
          <w:tcPr>
            <w:tcW w:w="0" w:type="auto"/>
            <w:gridSpan w:val="2"/>
            <w:shd w:val="clear" w:color="auto" w:fill="DDDDDD"/>
            <w:tcMar>
              <w:top w:w="0" w:type="dxa"/>
              <w:left w:w="0" w:type="dxa"/>
              <w:bottom w:w="0" w:type="dxa"/>
              <w:right w:w="0" w:type="dxa"/>
            </w:tcMar>
            <w:vAlign w:val="center"/>
          </w:tcPr>
          <w:p w14:paraId="16185A8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50.8% (1976)</w:t>
            </w:r>
          </w:p>
        </w:tc>
        <w:tc>
          <w:tcPr>
            <w:tcW w:w="0" w:type="auto"/>
            <w:gridSpan w:val="2"/>
            <w:shd w:val="clear" w:color="auto" w:fill="DDDDDD"/>
            <w:tcMar>
              <w:top w:w="0" w:type="dxa"/>
              <w:left w:w="0" w:type="dxa"/>
              <w:bottom w:w="0" w:type="dxa"/>
              <w:right w:w="0" w:type="dxa"/>
            </w:tcMar>
            <w:vAlign w:val="center"/>
          </w:tcPr>
          <w:p w14:paraId="16185A8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43.6% (72)</w:t>
            </w:r>
          </w:p>
        </w:tc>
        <w:tc>
          <w:tcPr>
            <w:tcW w:w="0" w:type="auto"/>
            <w:gridSpan w:val="2"/>
            <w:shd w:val="clear" w:color="auto" w:fill="DDDDDD"/>
            <w:tcMar>
              <w:top w:w="0" w:type="dxa"/>
              <w:left w:w="0" w:type="dxa"/>
              <w:bottom w:w="0" w:type="dxa"/>
              <w:right w:w="0" w:type="dxa"/>
            </w:tcMar>
            <w:vAlign w:val="center"/>
          </w:tcPr>
          <w:p w14:paraId="16185A8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40.4% (401)</w:t>
            </w:r>
          </w:p>
        </w:tc>
      </w:tr>
      <w:tr w:rsidR="00EE4C29" w:rsidRPr="0032525F" w14:paraId="16185A98"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8E"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IMD-2010 (median)</w:t>
            </w:r>
          </w:p>
        </w:tc>
        <w:tc>
          <w:tcPr>
            <w:tcW w:w="0" w:type="auto"/>
            <w:shd w:val="clear" w:color="auto" w:fill="FFFFFF"/>
            <w:tcMar>
              <w:top w:w="0" w:type="dxa"/>
              <w:left w:w="0" w:type="dxa"/>
              <w:bottom w:w="0" w:type="dxa"/>
              <w:right w:w="0" w:type="dxa"/>
            </w:tcMar>
            <w:vAlign w:val="center"/>
          </w:tcPr>
          <w:p w14:paraId="16185A8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9</w:t>
            </w:r>
          </w:p>
        </w:tc>
        <w:tc>
          <w:tcPr>
            <w:tcW w:w="0" w:type="auto"/>
            <w:gridSpan w:val="2"/>
            <w:shd w:val="clear" w:color="auto" w:fill="FFFFFF"/>
            <w:tcMar>
              <w:top w:w="0" w:type="dxa"/>
              <w:left w:w="0" w:type="dxa"/>
              <w:bottom w:w="0" w:type="dxa"/>
              <w:right w:w="0" w:type="dxa"/>
            </w:tcMar>
            <w:vAlign w:val="center"/>
          </w:tcPr>
          <w:p w14:paraId="16185A9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w:t>
            </w:r>
          </w:p>
        </w:tc>
        <w:tc>
          <w:tcPr>
            <w:tcW w:w="0" w:type="auto"/>
            <w:gridSpan w:val="2"/>
            <w:shd w:val="clear" w:color="auto" w:fill="FFFFFF"/>
            <w:tcMar>
              <w:top w:w="0" w:type="dxa"/>
              <w:left w:w="0" w:type="dxa"/>
              <w:bottom w:w="0" w:type="dxa"/>
              <w:right w:w="0" w:type="dxa"/>
            </w:tcMar>
            <w:vAlign w:val="center"/>
          </w:tcPr>
          <w:p w14:paraId="16185A9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9</w:t>
            </w:r>
          </w:p>
        </w:tc>
        <w:tc>
          <w:tcPr>
            <w:tcW w:w="0" w:type="auto"/>
            <w:gridSpan w:val="2"/>
            <w:shd w:val="clear" w:color="auto" w:fill="FFFFFF"/>
            <w:tcMar>
              <w:top w:w="0" w:type="dxa"/>
              <w:left w:w="0" w:type="dxa"/>
              <w:bottom w:w="0" w:type="dxa"/>
              <w:right w:w="0" w:type="dxa"/>
            </w:tcMar>
            <w:vAlign w:val="center"/>
          </w:tcPr>
          <w:p w14:paraId="16185A9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w:t>
            </w:r>
          </w:p>
        </w:tc>
        <w:tc>
          <w:tcPr>
            <w:tcW w:w="0" w:type="auto"/>
            <w:gridSpan w:val="2"/>
            <w:shd w:val="clear" w:color="auto" w:fill="FFFFFF"/>
            <w:tcMar>
              <w:top w:w="0" w:type="dxa"/>
              <w:left w:w="0" w:type="dxa"/>
              <w:bottom w:w="0" w:type="dxa"/>
              <w:right w:w="0" w:type="dxa"/>
            </w:tcMar>
            <w:vAlign w:val="center"/>
          </w:tcPr>
          <w:p w14:paraId="16185A9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9</w:t>
            </w:r>
          </w:p>
        </w:tc>
        <w:tc>
          <w:tcPr>
            <w:tcW w:w="0" w:type="auto"/>
            <w:gridSpan w:val="2"/>
            <w:shd w:val="clear" w:color="auto" w:fill="FFFFFF"/>
            <w:tcMar>
              <w:top w:w="0" w:type="dxa"/>
              <w:left w:w="0" w:type="dxa"/>
              <w:bottom w:w="0" w:type="dxa"/>
              <w:right w:w="0" w:type="dxa"/>
            </w:tcMar>
            <w:vAlign w:val="center"/>
          </w:tcPr>
          <w:p w14:paraId="16185A9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13</w:t>
            </w:r>
          </w:p>
        </w:tc>
        <w:tc>
          <w:tcPr>
            <w:tcW w:w="0" w:type="auto"/>
            <w:gridSpan w:val="2"/>
            <w:shd w:val="clear" w:color="auto" w:fill="FFFFFF"/>
            <w:tcMar>
              <w:top w:w="0" w:type="dxa"/>
              <w:left w:w="0" w:type="dxa"/>
              <w:bottom w:w="0" w:type="dxa"/>
              <w:right w:w="0" w:type="dxa"/>
            </w:tcMar>
            <w:vAlign w:val="center"/>
          </w:tcPr>
          <w:p w14:paraId="16185A9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10</w:t>
            </w:r>
          </w:p>
        </w:tc>
        <w:tc>
          <w:tcPr>
            <w:tcW w:w="0" w:type="auto"/>
            <w:gridSpan w:val="2"/>
            <w:shd w:val="clear" w:color="auto" w:fill="FFFFFF"/>
            <w:tcMar>
              <w:top w:w="0" w:type="dxa"/>
              <w:left w:w="0" w:type="dxa"/>
              <w:bottom w:w="0" w:type="dxa"/>
              <w:right w:w="0" w:type="dxa"/>
            </w:tcMar>
            <w:vAlign w:val="center"/>
          </w:tcPr>
          <w:p w14:paraId="16185A9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10</w:t>
            </w:r>
          </w:p>
        </w:tc>
        <w:tc>
          <w:tcPr>
            <w:tcW w:w="0" w:type="auto"/>
            <w:gridSpan w:val="2"/>
            <w:shd w:val="clear" w:color="auto" w:fill="FFFFFF"/>
            <w:tcMar>
              <w:top w:w="0" w:type="dxa"/>
              <w:left w:w="0" w:type="dxa"/>
              <w:bottom w:w="0" w:type="dxa"/>
              <w:right w:w="0" w:type="dxa"/>
            </w:tcMar>
            <w:vAlign w:val="center"/>
          </w:tcPr>
          <w:p w14:paraId="16185A9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10</w:t>
            </w:r>
          </w:p>
        </w:tc>
      </w:tr>
      <w:tr w:rsidR="00EE4C29" w:rsidRPr="0032525F" w14:paraId="16185AA3"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99"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Consultation rate (mean/SD)</w:t>
            </w:r>
          </w:p>
        </w:tc>
        <w:tc>
          <w:tcPr>
            <w:tcW w:w="0" w:type="auto"/>
            <w:shd w:val="clear" w:color="auto" w:fill="DDDDDD"/>
            <w:tcMar>
              <w:top w:w="0" w:type="dxa"/>
              <w:left w:w="0" w:type="dxa"/>
              <w:bottom w:w="0" w:type="dxa"/>
              <w:right w:w="0" w:type="dxa"/>
            </w:tcMar>
            <w:vAlign w:val="center"/>
          </w:tcPr>
          <w:p w14:paraId="16185A9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5.4 (5.4)</w:t>
            </w:r>
          </w:p>
        </w:tc>
        <w:tc>
          <w:tcPr>
            <w:tcW w:w="0" w:type="auto"/>
            <w:gridSpan w:val="2"/>
            <w:shd w:val="clear" w:color="auto" w:fill="DDDDDD"/>
            <w:tcMar>
              <w:top w:w="0" w:type="dxa"/>
              <w:left w:w="0" w:type="dxa"/>
              <w:bottom w:w="0" w:type="dxa"/>
              <w:right w:w="0" w:type="dxa"/>
            </w:tcMar>
            <w:vAlign w:val="center"/>
          </w:tcPr>
          <w:p w14:paraId="16185A9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5.0 (5.0)</w:t>
            </w:r>
          </w:p>
        </w:tc>
        <w:tc>
          <w:tcPr>
            <w:tcW w:w="0" w:type="auto"/>
            <w:gridSpan w:val="2"/>
            <w:shd w:val="clear" w:color="auto" w:fill="DDDDDD"/>
            <w:tcMar>
              <w:top w:w="0" w:type="dxa"/>
              <w:left w:w="0" w:type="dxa"/>
              <w:bottom w:w="0" w:type="dxa"/>
              <w:right w:w="0" w:type="dxa"/>
            </w:tcMar>
            <w:vAlign w:val="center"/>
          </w:tcPr>
          <w:p w14:paraId="16185A9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6.2 (6.1)</w:t>
            </w:r>
          </w:p>
        </w:tc>
        <w:tc>
          <w:tcPr>
            <w:tcW w:w="0" w:type="auto"/>
            <w:gridSpan w:val="2"/>
            <w:shd w:val="clear" w:color="auto" w:fill="DDDDDD"/>
            <w:tcMar>
              <w:top w:w="0" w:type="dxa"/>
              <w:left w:w="0" w:type="dxa"/>
              <w:bottom w:w="0" w:type="dxa"/>
              <w:right w:w="0" w:type="dxa"/>
            </w:tcMar>
            <w:vAlign w:val="center"/>
          </w:tcPr>
          <w:p w14:paraId="16185A9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8.6 (7.4)</w:t>
            </w:r>
          </w:p>
        </w:tc>
        <w:tc>
          <w:tcPr>
            <w:tcW w:w="0" w:type="auto"/>
            <w:gridSpan w:val="2"/>
            <w:shd w:val="clear" w:color="auto" w:fill="DDDDDD"/>
            <w:tcMar>
              <w:top w:w="0" w:type="dxa"/>
              <w:left w:w="0" w:type="dxa"/>
              <w:bottom w:w="0" w:type="dxa"/>
              <w:right w:w="0" w:type="dxa"/>
            </w:tcMar>
            <w:vAlign w:val="center"/>
          </w:tcPr>
          <w:p w14:paraId="16185A9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7.4 (6.6)</w:t>
            </w:r>
          </w:p>
        </w:tc>
        <w:tc>
          <w:tcPr>
            <w:tcW w:w="0" w:type="auto"/>
            <w:gridSpan w:val="2"/>
            <w:shd w:val="clear" w:color="auto" w:fill="DDDDDD"/>
            <w:tcMar>
              <w:top w:w="0" w:type="dxa"/>
              <w:left w:w="0" w:type="dxa"/>
              <w:bottom w:w="0" w:type="dxa"/>
              <w:right w:w="0" w:type="dxa"/>
            </w:tcMar>
            <w:vAlign w:val="center"/>
          </w:tcPr>
          <w:p w14:paraId="16185A9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4.8 (4.3)</w:t>
            </w:r>
          </w:p>
        </w:tc>
        <w:tc>
          <w:tcPr>
            <w:tcW w:w="0" w:type="auto"/>
            <w:gridSpan w:val="2"/>
            <w:shd w:val="clear" w:color="auto" w:fill="DDDDDD"/>
            <w:tcMar>
              <w:top w:w="0" w:type="dxa"/>
              <w:left w:w="0" w:type="dxa"/>
              <w:bottom w:w="0" w:type="dxa"/>
              <w:right w:w="0" w:type="dxa"/>
            </w:tcMar>
            <w:vAlign w:val="center"/>
          </w:tcPr>
          <w:p w14:paraId="16185AA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7.1 (6.2)</w:t>
            </w:r>
          </w:p>
        </w:tc>
        <w:tc>
          <w:tcPr>
            <w:tcW w:w="0" w:type="auto"/>
            <w:gridSpan w:val="2"/>
            <w:shd w:val="clear" w:color="auto" w:fill="DDDDDD"/>
            <w:tcMar>
              <w:top w:w="0" w:type="dxa"/>
              <w:left w:w="0" w:type="dxa"/>
              <w:bottom w:w="0" w:type="dxa"/>
              <w:right w:w="0" w:type="dxa"/>
            </w:tcMar>
            <w:vAlign w:val="center"/>
          </w:tcPr>
          <w:p w14:paraId="16185AA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9.2 (7.8)</w:t>
            </w:r>
          </w:p>
        </w:tc>
        <w:tc>
          <w:tcPr>
            <w:tcW w:w="0" w:type="auto"/>
            <w:gridSpan w:val="2"/>
            <w:shd w:val="clear" w:color="auto" w:fill="DDDDDD"/>
            <w:tcMar>
              <w:top w:w="0" w:type="dxa"/>
              <w:left w:w="0" w:type="dxa"/>
              <w:bottom w:w="0" w:type="dxa"/>
              <w:right w:w="0" w:type="dxa"/>
            </w:tcMar>
            <w:vAlign w:val="center"/>
          </w:tcPr>
          <w:p w14:paraId="16185AA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8.0 (8.0)</w:t>
            </w:r>
          </w:p>
        </w:tc>
      </w:tr>
      <w:tr w:rsidR="00EE4C29" w:rsidRPr="0032525F" w14:paraId="16185AAE" w14:textId="77777777" w:rsidTr="0032525F">
        <w:trPr>
          <w:cantSplit/>
          <w:trHeight w:val="754"/>
          <w:jc w:val="center"/>
        </w:trPr>
        <w:tc>
          <w:tcPr>
            <w:tcW w:w="0" w:type="auto"/>
            <w:shd w:val="clear" w:color="auto" w:fill="FFFFFF"/>
            <w:tcMar>
              <w:top w:w="0" w:type="dxa"/>
              <w:left w:w="0" w:type="dxa"/>
              <w:bottom w:w="0" w:type="dxa"/>
              <w:right w:w="0" w:type="dxa"/>
            </w:tcMar>
            <w:vAlign w:val="center"/>
          </w:tcPr>
          <w:p w14:paraId="16185AA4"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Alcohol (ever)</w:t>
            </w:r>
          </w:p>
        </w:tc>
        <w:tc>
          <w:tcPr>
            <w:tcW w:w="0" w:type="auto"/>
            <w:shd w:val="clear" w:color="auto" w:fill="FFFFFF"/>
            <w:tcMar>
              <w:top w:w="0" w:type="dxa"/>
              <w:left w:w="0" w:type="dxa"/>
              <w:bottom w:w="0" w:type="dxa"/>
              <w:right w:w="0" w:type="dxa"/>
            </w:tcMar>
            <w:vAlign w:val="center"/>
          </w:tcPr>
          <w:p w14:paraId="16185AA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85.9% (1447151)</w:t>
            </w:r>
          </w:p>
        </w:tc>
        <w:tc>
          <w:tcPr>
            <w:tcW w:w="0" w:type="auto"/>
            <w:gridSpan w:val="2"/>
            <w:shd w:val="clear" w:color="auto" w:fill="FFFFFF"/>
            <w:tcMar>
              <w:top w:w="0" w:type="dxa"/>
              <w:left w:w="0" w:type="dxa"/>
              <w:bottom w:w="0" w:type="dxa"/>
              <w:right w:w="0" w:type="dxa"/>
            </w:tcMar>
            <w:vAlign w:val="center"/>
          </w:tcPr>
          <w:p w14:paraId="16185AA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86.6% (941648)</w:t>
            </w:r>
          </w:p>
        </w:tc>
        <w:tc>
          <w:tcPr>
            <w:tcW w:w="0" w:type="auto"/>
            <w:gridSpan w:val="2"/>
            <w:shd w:val="clear" w:color="auto" w:fill="FFFFFF"/>
            <w:tcMar>
              <w:top w:w="0" w:type="dxa"/>
              <w:left w:w="0" w:type="dxa"/>
              <w:bottom w:w="0" w:type="dxa"/>
              <w:right w:w="0" w:type="dxa"/>
            </w:tcMar>
            <w:vAlign w:val="center"/>
          </w:tcPr>
          <w:p w14:paraId="16185AA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84.7% (496110)</w:t>
            </w:r>
          </w:p>
        </w:tc>
        <w:tc>
          <w:tcPr>
            <w:tcW w:w="0" w:type="auto"/>
            <w:gridSpan w:val="2"/>
            <w:shd w:val="clear" w:color="auto" w:fill="FFFFFF"/>
            <w:tcMar>
              <w:top w:w="0" w:type="dxa"/>
              <w:left w:w="0" w:type="dxa"/>
              <w:bottom w:w="0" w:type="dxa"/>
              <w:right w:w="0" w:type="dxa"/>
            </w:tcMar>
            <w:vAlign w:val="center"/>
          </w:tcPr>
          <w:p w14:paraId="16185AA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82.8% (4468)</w:t>
            </w:r>
          </w:p>
        </w:tc>
        <w:tc>
          <w:tcPr>
            <w:tcW w:w="0" w:type="auto"/>
            <w:gridSpan w:val="2"/>
            <w:shd w:val="clear" w:color="auto" w:fill="FFFFFF"/>
            <w:tcMar>
              <w:top w:w="0" w:type="dxa"/>
              <w:left w:w="0" w:type="dxa"/>
              <w:bottom w:w="0" w:type="dxa"/>
              <w:right w:w="0" w:type="dxa"/>
            </w:tcMar>
            <w:vAlign w:val="center"/>
          </w:tcPr>
          <w:p w14:paraId="16185AA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84.0% (641)</w:t>
            </w:r>
          </w:p>
        </w:tc>
        <w:tc>
          <w:tcPr>
            <w:tcW w:w="0" w:type="auto"/>
            <w:gridSpan w:val="2"/>
            <w:shd w:val="clear" w:color="auto" w:fill="FFFFFF"/>
            <w:tcMar>
              <w:top w:w="0" w:type="dxa"/>
              <w:left w:w="0" w:type="dxa"/>
              <w:bottom w:w="0" w:type="dxa"/>
              <w:right w:w="0" w:type="dxa"/>
            </w:tcMar>
            <w:vAlign w:val="center"/>
          </w:tcPr>
          <w:p w14:paraId="16185AA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87.4% (111)</w:t>
            </w:r>
          </w:p>
        </w:tc>
        <w:tc>
          <w:tcPr>
            <w:tcW w:w="0" w:type="auto"/>
            <w:gridSpan w:val="2"/>
            <w:shd w:val="clear" w:color="auto" w:fill="FFFFFF"/>
            <w:tcMar>
              <w:top w:w="0" w:type="dxa"/>
              <w:left w:w="0" w:type="dxa"/>
              <w:bottom w:w="0" w:type="dxa"/>
              <w:right w:w="0" w:type="dxa"/>
            </w:tcMar>
            <w:vAlign w:val="center"/>
          </w:tcPr>
          <w:p w14:paraId="16185AA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82.9% (3223)</w:t>
            </w:r>
          </w:p>
        </w:tc>
        <w:tc>
          <w:tcPr>
            <w:tcW w:w="0" w:type="auto"/>
            <w:gridSpan w:val="2"/>
            <w:shd w:val="clear" w:color="auto" w:fill="FFFFFF"/>
            <w:tcMar>
              <w:top w:w="0" w:type="dxa"/>
              <w:left w:w="0" w:type="dxa"/>
              <w:bottom w:w="0" w:type="dxa"/>
              <w:right w:w="0" w:type="dxa"/>
            </w:tcMar>
            <w:vAlign w:val="center"/>
          </w:tcPr>
          <w:p w14:paraId="16185AA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83.0% (137)</w:t>
            </w:r>
          </w:p>
        </w:tc>
        <w:tc>
          <w:tcPr>
            <w:tcW w:w="0" w:type="auto"/>
            <w:gridSpan w:val="2"/>
            <w:shd w:val="clear" w:color="auto" w:fill="FFFFFF"/>
            <w:tcMar>
              <w:top w:w="0" w:type="dxa"/>
              <w:left w:w="0" w:type="dxa"/>
              <w:bottom w:w="0" w:type="dxa"/>
              <w:right w:w="0" w:type="dxa"/>
            </w:tcMar>
            <w:vAlign w:val="center"/>
          </w:tcPr>
          <w:p w14:paraId="16185AA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82.0% (813)</w:t>
            </w:r>
          </w:p>
        </w:tc>
      </w:tr>
      <w:tr w:rsidR="00EE4C29" w:rsidRPr="0032525F" w14:paraId="16185AB9"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AF"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Smoking (ever)</w:t>
            </w:r>
          </w:p>
        </w:tc>
        <w:tc>
          <w:tcPr>
            <w:tcW w:w="0" w:type="auto"/>
            <w:shd w:val="clear" w:color="auto" w:fill="DDDDDD"/>
            <w:tcMar>
              <w:top w:w="0" w:type="dxa"/>
              <w:left w:w="0" w:type="dxa"/>
              <w:bottom w:w="0" w:type="dxa"/>
              <w:right w:w="0" w:type="dxa"/>
            </w:tcMar>
            <w:vAlign w:val="center"/>
          </w:tcPr>
          <w:p w14:paraId="16185AB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51.1% (861355)</w:t>
            </w:r>
          </w:p>
        </w:tc>
        <w:tc>
          <w:tcPr>
            <w:tcW w:w="0" w:type="auto"/>
            <w:gridSpan w:val="2"/>
            <w:shd w:val="clear" w:color="auto" w:fill="DDDDDD"/>
            <w:tcMar>
              <w:top w:w="0" w:type="dxa"/>
              <w:left w:w="0" w:type="dxa"/>
              <w:bottom w:w="0" w:type="dxa"/>
              <w:right w:w="0" w:type="dxa"/>
            </w:tcMar>
            <w:vAlign w:val="center"/>
          </w:tcPr>
          <w:p w14:paraId="16185AB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47.1% (511826)</w:t>
            </w:r>
          </w:p>
        </w:tc>
        <w:tc>
          <w:tcPr>
            <w:tcW w:w="0" w:type="auto"/>
            <w:gridSpan w:val="2"/>
            <w:shd w:val="clear" w:color="auto" w:fill="DDDDDD"/>
            <w:tcMar>
              <w:top w:w="0" w:type="dxa"/>
              <w:left w:w="0" w:type="dxa"/>
              <w:bottom w:w="0" w:type="dxa"/>
              <w:right w:w="0" w:type="dxa"/>
            </w:tcMar>
            <w:vAlign w:val="center"/>
          </w:tcPr>
          <w:p w14:paraId="16185AB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58.6% (343074)</w:t>
            </w:r>
          </w:p>
        </w:tc>
        <w:tc>
          <w:tcPr>
            <w:tcW w:w="0" w:type="auto"/>
            <w:gridSpan w:val="2"/>
            <w:shd w:val="clear" w:color="auto" w:fill="DDDDDD"/>
            <w:tcMar>
              <w:top w:w="0" w:type="dxa"/>
              <w:left w:w="0" w:type="dxa"/>
              <w:bottom w:w="0" w:type="dxa"/>
              <w:right w:w="0" w:type="dxa"/>
            </w:tcMar>
            <w:vAlign w:val="center"/>
          </w:tcPr>
          <w:p w14:paraId="16185AB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55.2% (2978)</w:t>
            </w:r>
          </w:p>
        </w:tc>
        <w:tc>
          <w:tcPr>
            <w:tcW w:w="0" w:type="auto"/>
            <w:gridSpan w:val="2"/>
            <w:shd w:val="clear" w:color="auto" w:fill="DDDDDD"/>
            <w:tcMar>
              <w:top w:w="0" w:type="dxa"/>
              <w:left w:w="0" w:type="dxa"/>
              <w:bottom w:w="0" w:type="dxa"/>
              <w:right w:w="0" w:type="dxa"/>
            </w:tcMar>
            <w:vAlign w:val="center"/>
          </w:tcPr>
          <w:p w14:paraId="16185AB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57.5% (439)</w:t>
            </w:r>
          </w:p>
        </w:tc>
        <w:tc>
          <w:tcPr>
            <w:tcW w:w="0" w:type="auto"/>
            <w:gridSpan w:val="2"/>
            <w:shd w:val="clear" w:color="auto" w:fill="DDDDDD"/>
            <w:tcMar>
              <w:top w:w="0" w:type="dxa"/>
              <w:left w:w="0" w:type="dxa"/>
              <w:bottom w:w="0" w:type="dxa"/>
              <w:right w:w="0" w:type="dxa"/>
            </w:tcMar>
            <w:vAlign w:val="center"/>
          </w:tcPr>
          <w:p w14:paraId="16185AB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60.6% (77)</w:t>
            </w:r>
          </w:p>
        </w:tc>
        <w:tc>
          <w:tcPr>
            <w:tcW w:w="0" w:type="auto"/>
            <w:gridSpan w:val="2"/>
            <w:shd w:val="clear" w:color="auto" w:fill="DDDDDD"/>
            <w:tcMar>
              <w:top w:w="0" w:type="dxa"/>
              <w:left w:w="0" w:type="dxa"/>
              <w:bottom w:w="0" w:type="dxa"/>
              <w:right w:w="0" w:type="dxa"/>
            </w:tcMar>
            <w:vAlign w:val="center"/>
          </w:tcPr>
          <w:p w14:paraId="16185AB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60.2% (2341)</w:t>
            </w:r>
          </w:p>
        </w:tc>
        <w:tc>
          <w:tcPr>
            <w:tcW w:w="0" w:type="auto"/>
            <w:gridSpan w:val="2"/>
            <w:shd w:val="clear" w:color="auto" w:fill="DDDDDD"/>
            <w:tcMar>
              <w:top w:w="0" w:type="dxa"/>
              <w:left w:w="0" w:type="dxa"/>
              <w:bottom w:w="0" w:type="dxa"/>
              <w:right w:w="0" w:type="dxa"/>
            </w:tcMar>
            <w:vAlign w:val="center"/>
          </w:tcPr>
          <w:p w14:paraId="16185AB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52.7% (87)</w:t>
            </w:r>
          </w:p>
        </w:tc>
        <w:tc>
          <w:tcPr>
            <w:tcW w:w="0" w:type="auto"/>
            <w:gridSpan w:val="2"/>
            <w:shd w:val="clear" w:color="auto" w:fill="DDDDDD"/>
            <w:tcMar>
              <w:top w:w="0" w:type="dxa"/>
              <w:left w:w="0" w:type="dxa"/>
              <w:bottom w:w="0" w:type="dxa"/>
              <w:right w:w="0" w:type="dxa"/>
            </w:tcMar>
            <w:vAlign w:val="center"/>
          </w:tcPr>
          <w:p w14:paraId="16185AB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53.7% (533)</w:t>
            </w:r>
          </w:p>
        </w:tc>
      </w:tr>
      <w:tr w:rsidR="00EE4C29" w:rsidRPr="0032525F" w14:paraId="16185AC4"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BA"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BMI (mean/SD)</w:t>
            </w:r>
          </w:p>
        </w:tc>
        <w:tc>
          <w:tcPr>
            <w:tcW w:w="0" w:type="auto"/>
            <w:shd w:val="clear" w:color="auto" w:fill="FFFFFF"/>
            <w:tcMar>
              <w:top w:w="0" w:type="dxa"/>
              <w:left w:w="0" w:type="dxa"/>
              <w:bottom w:w="0" w:type="dxa"/>
              <w:right w:w="0" w:type="dxa"/>
            </w:tcMar>
            <w:vAlign w:val="center"/>
          </w:tcPr>
          <w:p w14:paraId="16185AB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27.0 (5.3)</w:t>
            </w:r>
          </w:p>
        </w:tc>
        <w:tc>
          <w:tcPr>
            <w:tcW w:w="0" w:type="auto"/>
            <w:gridSpan w:val="2"/>
            <w:shd w:val="clear" w:color="auto" w:fill="FFFFFF"/>
            <w:tcMar>
              <w:top w:w="0" w:type="dxa"/>
              <w:left w:w="0" w:type="dxa"/>
              <w:bottom w:w="0" w:type="dxa"/>
              <w:right w:w="0" w:type="dxa"/>
            </w:tcMar>
            <w:vAlign w:val="center"/>
          </w:tcPr>
          <w:p w14:paraId="16185AB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26.7 (5.2)</w:t>
            </w:r>
          </w:p>
        </w:tc>
        <w:tc>
          <w:tcPr>
            <w:tcW w:w="0" w:type="auto"/>
            <w:gridSpan w:val="2"/>
            <w:shd w:val="clear" w:color="auto" w:fill="FFFFFF"/>
            <w:tcMar>
              <w:top w:w="0" w:type="dxa"/>
              <w:left w:w="0" w:type="dxa"/>
              <w:bottom w:w="0" w:type="dxa"/>
              <w:right w:w="0" w:type="dxa"/>
            </w:tcMar>
            <w:vAlign w:val="center"/>
          </w:tcPr>
          <w:p w14:paraId="16185AB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27.7 (5.3)</w:t>
            </w:r>
          </w:p>
        </w:tc>
        <w:tc>
          <w:tcPr>
            <w:tcW w:w="0" w:type="auto"/>
            <w:gridSpan w:val="2"/>
            <w:shd w:val="clear" w:color="auto" w:fill="FFFFFF"/>
            <w:tcMar>
              <w:top w:w="0" w:type="dxa"/>
              <w:left w:w="0" w:type="dxa"/>
              <w:bottom w:w="0" w:type="dxa"/>
              <w:right w:w="0" w:type="dxa"/>
            </w:tcMar>
            <w:vAlign w:val="center"/>
          </w:tcPr>
          <w:p w14:paraId="16185AB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26.8 (5.8)</w:t>
            </w:r>
          </w:p>
        </w:tc>
        <w:tc>
          <w:tcPr>
            <w:tcW w:w="0" w:type="auto"/>
            <w:gridSpan w:val="2"/>
            <w:shd w:val="clear" w:color="auto" w:fill="FFFFFF"/>
            <w:tcMar>
              <w:top w:w="0" w:type="dxa"/>
              <w:left w:w="0" w:type="dxa"/>
              <w:bottom w:w="0" w:type="dxa"/>
              <w:right w:w="0" w:type="dxa"/>
            </w:tcMar>
            <w:vAlign w:val="center"/>
          </w:tcPr>
          <w:p w14:paraId="16185AB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28.1 (5.7)</w:t>
            </w:r>
          </w:p>
        </w:tc>
        <w:tc>
          <w:tcPr>
            <w:tcW w:w="0" w:type="auto"/>
            <w:gridSpan w:val="2"/>
            <w:shd w:val="clear" w:color="auto" w:fill="FFFFFF"/>
            <w:tcMar>
              <w:top w:w="0" w:type="dxa"/>
              <w:left w:w="0" w:type="dxa"/>
              <w:bottom w:w="0" w:type="dxa"/>
              <w:right w:w="0" w:type="dxa"/>
            </w:tcMar>
            <w:vAlign w:val="center"/>
          </w:tcPr>
          <w:p w14:paraId="16185AC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28.1 (4.9)</w:t>
            </w:r>
          </w:p>
        </w:tc>
        <w:tc>
          <w:tcPr>
            <w:tcW w:w="0" w:type="auto"/>
            <w:gridSpan w:val="2"/>
            <w:shd w:val="clear" w:color="auto" w:fill="FFFFFF"/>
            <w:tcMar>
              <w:top w:w="0" w:type="dxa"/>
              <w:left w:w="0" w:type="dxa"/>
              <w:bottom w:w="0" w:type="dxa"/>
              <w:right w:w="0" w:type="dxa"/>
            </w:tcMar>
            <w:vAlign w:val="center"/>
          </w:tcPr>
          <w:p w14:paraId="16185AC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29.0 (5.2)</w:t>
            </w:r>
          </w:p>
        </w:tc>
        <w:tc>
          <w:tcPr>
            <w:tcW w:w="0" w:type="auto"/>
            <w:gridSpan w:val="2"/>
            <w:shd w:val="clear" w:color="auto" w:fill="FFFFFF"/>
            <w:tcMar>
              <w:top w:w="0" w:type="dxa"/>
              <w:left w:w="0" w:type="dxa"/>
              <w:bottom w:w="0" w:type="dxa"/>
              <w:right w:w="0" w:type="dxa"/>
            </w:tcMar>
            <w:vAlign w:val="center"/>
          </w:tcPr>
          <w:p w14:paraId="16185AC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26.4 (5.0)</w:t>
            </w:r>
          </w:p>
        </w:tc>
        <w:tc>
          <w:tcPr>
            <w:tcW w:w="0" w:type="auto"/>
            <w:gridSpan w:val="2"/>
            <w:shd w:val="clear" w:color="auto" w:fill="FFFFFF"/>
            <w:tcMar>
              <w:top w:w="0" w:type="dxa"/>
              <w:left w:w="0" w:type="dxa"/>
              <w:bottom w:w="0" w:type="dxa"/>
              <w:right w:w="0" w:type="dxa"/>
            </w:tcMar>
            <w:vAlign w:val="center"/>
          </w:tcPr>
          <w:p w14:paraId="16185AC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26.9 (5.5)</w:t>
            </w:r>
          </w:p>
        </w:tc>
      </w:tr>
      <w:tr w:rsidR="00EE4C29" w:rsidRPr="0032525F" w14:paraId="16185ACF" w14:textId="77777777" w:rsidTr="0032525F">
        <w:trPr>
          <w:cantSplit/>
          <w:trHeight w:val="573"/>
          <w:jc w:val="center"/>
        </w:trPr>
        <w:tc>
          <w:tcPr>
            <w:tcW w:w="0" w:type="auto"/>
            <w:shd w:val="clear" w:color="auto" w:fill="DDDDDD"/>
            <w:tcMar>
              <w:top w:w="0" w:type="dxa"/>
              <w:left w:w="0" w:type="dxa"/>
              <w:bottom w:w="0" w:type="dxa"/>
              <w:right w:w="0" w:type="dxa"/>
            </w:tcMar>
            <w:vAlign w:val="center"/>
          </w:tcPr>
          <w:p w14:paraId="16185AC5"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PAD</w:t>
            </w:r>
          </w:p>
        </w:tc>
        <w:tc>
          <w:tcPr>
            <w:tcW w:w="0" w:type="auto"/>
            <w:shd w:val="clear" w:color="auto" w:fill="DDDDDD"/>
            <w:tcMar>
              <w:top w:w="0" w:type="dxa"/>
              <w:left w:w="0" w:type="dxa"/>
              <w:bottom w:w="0" w:type="dxa"/>
              <w:right w:w="0" w:type="dxa"/>
            </w:tcMar>
            <w:vAlign w:val="center"/>
          </w:tcPr>
          <w:p w14:paraId="16185AC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0.7% (12613)</w:t>
            </w:r>
          </w:p>
        </w:tc>
        <w:tc>
          <w:tcPr>
            <w:tcW w:w="0" w:type="auto"/>
            <w:gridSpan w:val="2"/>
            <w:shd w:val="clear" w:color="auto" w:fill="DDDDDD"/>
            <w:tcMar>
              <w:top w:w="0" w:type="dxa"/>
              <w:left w:w="0" w:type="dxa"/>
              <w:bottom w:w="0" w:type="dxa"/>
              <w:right w:w="0" w:type="dxa"/>
            </w:tcMar>
            <w:vAlign w:val="center"/>
          </w:tcPr>
          <w:p w14:paraId="16185AC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0.4% (4039)</w:t>
            </w:r>
          </w:p>
        </w:tc>
        <w:tc>
          <w:tcPr>
            <w:tcW w:w="0" w:type="auto"/>
            <w:gridSpan w:val="2"/>
            <w:shd w:val="clear" w:color="auto" w:fill="DDDDDD"/>
            <w:tcMar>
              <w:top w:w="0" w:type="dxa"/>
              <w:left w:w="0" w:type="dxa"/>
              <w:bottom w:w="0" w:type="dxa"/>
              <w:right w:w="0" w:type="dxa"/>
            </w:tcMar>
            <w:vAlign w:val="center"/>
          </w:tcPr>
          <w:p w14:paraId="16185AC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1.4% (8424)</w:t>
            </w:r>
          </w:p>
        </w:tc>
        <w:tc>
          <w:tcPr>
            <w:tcW w:w="0" w:type="auto"/>
            <w:gridSpan w:val="2"/>
            <w:shd w:val="clear" w:color="auto" w:fill="DDDDDD"/>
            <w:tcMar>
              <w:top w:w="0" w:type="dxa"/>
              <w:left w:w="0" w:type="dxa"/>
              <w:bottom w:w="0" w:type="dxa"/>
              <w:right w:w="0" w:type="dxa"/>
            </w:tcMar>
            <w:vAlign w:val="center"/>
          </w:tcPr>
          <w:p w14:paraId="16185AC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0.9% (47)</w:t>
            </w:r>
          </w:p>
        </w:tc>
        <w:tc>
          <w:tcPr>
            <w:tcW w:w="0" w:type="auto"/>
            <w:gridSpan w:val="2"/>
            <w:shd w:val="clear" w:color="auto" w:fill="DDDDDD"/>
            <w:tcMar>
              <w:top w:w="0" w:type="dxa"/>
              <w:left w:w="0" w:type="dxa"/>
              <w:bottom w:w="0" w:type="dxa"/>
              <w:right w:w="0" w:type="dxa"/>
            </w:tcMar>
            <w:vAlign w:val="center"/>
          </w:tcPr>
          <w:p w14:paraId="16185AC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0.9% (7)</w:t>
            </w:r>
          </w:p>
        </w:tc>
        <w:tc>
          <w:tcPr>
            <w:tcW w:w="0" w:type="auto"/>
            <w:gridSpan w:val="2"/>
            <w:shd w:val="clear" w:color="auto" w:fill="DDDDDD"/>
            <w:tcMar>
              <w:top w:w="0" w:type="dxa"/>
              <w:left w:w="0" w:type="dxa"/>
              <w:bottom w:w="0" w:type="dxa"/>
              <w:right w:w="0" w:type="dxa"/>
            </w:tcMar>
            <w:vAlign w:val="center"/>
          </w:tcPr>
          <w:p w14:paraId="16185AC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0.8% (1)</w:t>
            </w:r>
          </w:p>
        </w:tc>
        <w:tc>
          <w:tcPr>
            <w:tcW w:w="0" w:type="auto"/>
            <w:gridSpan w:val="2"/>
            <w:shd w:val="clear" w:color="auto" w:fill="DDDDDD"/>
            <w:tcMar>
              <w:top w:w="0" w:type="dxa"/>
              <w:left w:w="0" w:type="dxa"/>
              <w:bottom w:w="0" w:type="dxa"/>
              <w:right w:w="0" w:type="dxa"/>
            </w:tcMar>
            <w:vAlign w:val="center"/>
          </w:tcPr>
          <w:p w14:paraId="16185AC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1.9% (75)</w:t>
            </w:r>
          </w:p>
        </w:tc>
        <w:tc>
          <w:tcPr>
            <w:tcW w:w="0" w:type="auto"/>
            <w:gridSpan w:val="2"/>
            <w:shd w:val="clear" w:color="auto" w:fill="DDDDDD"/>
            <w:tcMar>
              <w:top w:w="0" w:type="dxa"/>
              <w:left w:w="0" w:type="dxa"/>
              <w:bottom w:w="0" w:type="dxa"/>
              <w:right w:w="0" w:type="dxa"/>
            </w:tcMar>
            <w:vAlign w:val="center"/>
          </w:tcPr>
          <w:p w14:paraId="16185AC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6.1% (10)</w:t>
            </w:r>
          </w:p>
        </w:tc>
        <w:tc>
          <w:tcPr>
            <w:tcW w:w="0" w:type="auto"/>
            <w:gridSpan w:val="2"/>
            <w:shd w:val="clear" w:color="auto" w:fill="DDDDDD"/>
            <w:tcMar>
              <w:top w:w="0" w:type="dxa"/>
              <w:left w:w="0" w:type="dxa"/>
              <w:bottom w:w="0" w:type="dxa"/>
              <w:right w:w="0" w:type="dxa"/>
            </w:tcMar>
            <w:vAlign w:val="center"/>
          </w:tcPr>
          <w:p w14:paraId="16185AC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1.0% (10)</w:t>
            </w:r>
          </w:p>
        </w:tc>
      </w:tr>
      <w:tr w:rsidR="00EE4C29" w:rsidRPr="0032525F" w14:paraId="16185ADA" w14:textId="77777777" w:rsidTr="0032525F">
        <w:trPr>
          <w:cantSplit/>
          <w:trHeight w:val="754"/>
          <w:jc w:val="center"/>
        </w:trPr>
        <w:tc>
          <w:tcPr>
            <w:tcW w:w="0" w:type="auto"/>
            <w:shd w:val="clear" w:color="auto" w:fill="FFFFFF"/>
            <w:tcMar>
              <w:top w:w="0" w:type="dxa"/>
              <w:left w:w="0" w:type="dxa"/>
              <w:bottom w:w="0" w:type="dxa"/>
              <w:right w:w="0" w:type="dxa"/>
            </w:tcMar>
            <w:vAlign w:val="center"/>
          </w:tcPr>
          <w:p w14:paraId="16185AD0"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Hypertension</w:t>
            </w:r>
          </w:p>
        </w:tc>
        <w:tc>
          <w:tcPr>
            <w:tcW w:w="0" w:type="auto"/>
            <w:shd w:val="clear" w:color="auto" w:fill="FFFFFF"/>
            <w:tcMar>
              <w:top w:w="0" w:type="dxa"/>
              <w:left w:w="0" w:type="dxa"/>
              <w:bottom w:w="0" w:type="dxa"/>
              <w:right w:w="0" w:type="dxa"/>
            </w:tcMar>
            <w:vAlign w:val="center"/>
          </w:tcPr>
          <w:p w14:paraId="16185AD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16.0% (269804)</w:t>
            </w:r>
          </w:p>
        </w:tc>
        <w:tc>
          <w:tcPr>
            <w:tcW w:w="0" w:type="auto"/>
            <w:gridSpan w:val="2"/>
            <w:shd w:val="clear" w:color="auto" w:fill="FFFFFF"/>
            <w:tcMar>
              <w:top w:w="0" w:type="dxa"/>
              <w:left w:w="0" w:type="dxa"/>
              <w:bottom w:w="0" w:type="dxa"/>
              <w:right w:w="0" w:type="dxa"/>
            </w:tcMar>
            <w:vAlign w:val="center"/>
          </w:tcPr>
          <w:p w14:paraId="16185AD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11.5% (124604)</w:t>
            </w:r>
          </w:p>
        </w:tc>
        <w:tc>
          <w:tcPr>
            <w:tcW w:w="0" w:type="auto"/>
            <w:gridSpan w:val="2"/>
            <w:shd w:val="clear" w:color="auto" w:fill="FFFFFF"/>
            <w:tcMar>
              <w:top w:w="0" w:type="dxa"/>
              <w:left w:w="0" w:type="dxa"/>
              <w:bottom w:w="0" w:type="dxa"/>
              <w:right w:w="0" w:type="dxa"/>
            </w:tcMar>
            <w:vAlign w:val="center"/>
          </w:tcPr>
          <w:p w14:paraId="16185AD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24.4% (143101)</w:t>
            </w:r>
          </w:p>
        </w:tc>
        <w:tc>
          <w:tcPr>
            <w:tcW w:w="0" w:type="auto"/>
            <w:gridSpan w:val="2"/>
            <w:shd w:val="clear" w:color="auto" w:fill="FFFFFF"/>
            <w:tcMar>
              <w:top w:w="0" w:type="dxa"/>
              <w:left w:w="0" w:type="dxa"/>
              <w:bottom w:w="0" w:type="dxa"/>
              <w:right w:w="0" w:type="dxa"/>
            </w:tcMar>
            <w:vAlign w:val="center"/>
          </w:tcPr>
          <w:p w14:paraId="16185AD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12.8% (692)</w:t>
            </w:r>
          </w:p>
        </w:tc>
        <w:tc>
          <w:tcPr>
            <w:tcW w:w="0" w:type="auto"/>
            <w:gridSpan w:val="2"/>
            <w:shd w:val="clear" w:color="auto" w:fill="FFFFFF"/>
            <w:tcMar>
              <w:top w:w="0" w:type="dxa"/>
              <w:left w:w="0" w:type="dxa"/>
              <w:bottom w:w="0" w:type="dxa"/>
              <w:right w:w="0" w:type="dxa"/>
            </w:tcMar>
            <w:vAlign w:val="center"/>
          </w:tcPr>
          <w:p w14:paraId="16185AD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23.9% (182)</w:t>
            </w:r>
          </w:p>
        </w:tc>
        <w:tc>
          <w:tcPr>
            <w:tcW w:w="0" w:type="auto"/>
            <w:gridSpan w:val="2"/>
            <w:shd w:val="clear" w:color="auto" w:fill="FFFFFF"/>
            <w:tcMar>
              <w:top w:w="0" w:type="dxa"/>
              <w:left w:w="0" w:type="dxa"/>
              <w:bottom w:w="0" w:type="dxa"/>
              <w:right w:w="0" w:type="dxa"/>
            </w:tcMar>
            <w:vAlign w:val="center"/>
          </w:tcPr>
          <w:p w14:paraId="16185AD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25.2% (32)</w:t>
            </w:r>
          </w:p>
        </w:tc>
        <w:tc>
          <w:tcPr>
            <w:tcW w:w="0" w:type="auto"/>
            <w:gridSpan w:val="2"/>
            <w:shd w:val="clear" w:color="auto" w:fill="FFFFFF"/>
            <w:tcMar>
              <w:top w:w="0" w:type="dxa"/>
              <w:left w:w="0" w:type="dxa"/>
              <w:bottom w:w="0" w:type="dxa"/>
              <w:right w:w="0" w:type="dxa"/>
            </w:tcMar>
            <w:vAlign w:val="center"/>
          </w:tcPr>
          <w:p w14:paraId="16185AD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25.8% (1002)</w:t>
            </w:r>
          </w:p>
        </w:tc>
        <w:tc>
          <w:tcPr>
            <w:tcW w:w="0" w:type="auto"/>
            <w:gridSpan w:val="2"/>
            <w:shd w:val="clear" w:color="auto" w:fill="FFFFFF"/>
            <w:tcMar>
              <w:top w:w="0" w:type="dxa"/>
              <w:left w:w="0" w:type="dxa"/>
              <w:bottom w:w="0" w:type="dxa"/>
              <w:right w:w="0" w:type="dxa"/>
            </w:tcMar>
            <w:vAlign w:val="center"/>
          </w:tcPr>
          <w:p w14:paraId="16185AD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21.2% (35)</w:t>
            </w:r>
          </w:p>
        </w:tc>
        <w:tc>
          <w:tcPr>
            <w:tcW w:w="0" w:type="auto"/>
            <w:gridSpan w:val="2"/>
            <w:shd w:val="clear" w:color="auto" w:fill="FFFFFF"/>
            <w:tcMar>
              <w:top w:w="0" w:type="dxa"/>
              <w:left w:w="0" w:type="dxa"/>
              <w:bottom w:w="0" w:type="dxa"/>
              <w:right w:w="0" w:type="dxa"/>
            </w:tcMar>
            <w:vAlign w:val="center"/>
          </w:tcPr>
          <w:p w14:paraId="16185AD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15.7% (156)</w:t>
            </w:r>
          </w:p>
        </w:tc>
      </w:tr>
      <w:tr w:rsidR="00EE4C29" w:rsidRPr="0032525F" w14:paraId="16185AE5" w14:textId="77777777" w:rsidTr="0032525F">
        <w:trPr>
          <w:cantSplit/>
          <w:trHeight w:val="754"/>
          <w:jc w:val="center"/>
        </w:trPr>
        <w:tc>
          <w:tcPr>
            <w:tcW w:w="0" w:type="auto"/>
            <w:shd w:val="clear" w:color="auto" w:fill="DDDDDD"/>
            <w:tcMar>
              <w:top w:w="0" w:type="dxa"/>
              <w:left w:w="0" w:type="dxa"/>
              <w:bottom w:w="0" w:type="dxa"/>
              <w:right w:w="0" w:type="dxa"/>
            </w:tcMar>
            <w:vAlign w:val="center"/>
          </w:tcPr>
          <w:p w14:paraId="16185ADB"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lastRenderedPageBreak/>
              <w:t>Total cholesterol (mean/SD)</w:t>
            </w:r>
          </w:p>
        </w:tc>
        <w:tc>
          <w:tcPr>
            <w:tcW w:w="0" w:type="auto"/>
            <w:shd w:val="clear" w:color="auto" w:fill="DDDDDD"/>
            <w:tcMar>
              <w:top w:w="0" w:type="dxa"/>
              <w:left w:w="0" w:type="dxa"/>
              <w:bottom w:w="0" w:type="dxa"/>
              <w:right w:w="0" w:type="dxa"/>
            </w:tcMar>
            <w:vAlign w:val="center"/>
          </w:tcPr>
          <w:p w14:paraId="16185AD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5.7 (10.1)</w:t>
            </w:r>
          </w:p>
        </w:tc>
        <w:tc>
          <w:tcPr>
            <w:tcW w:w="0" w:type="auto"/>
            <w:gridSpan w:val="2"/>
            <w:shd w:val="clear" w:color="auto" w:fill="DDDDDD"/>
            <w:tcMar>
              <w:top w:w="0" w:type="dxa"/>
              <w:left w:w="0" w:type="dxa"/>
              <w:bottom w:w="0" w:type="dxa"/>
              <w:right w:w="0" w:type="dxa"/>
            </w:tcMar>
            <w:vAlign w:val="center"/>
          </w:tcPr>
          <w:p w14:paraId="16185AD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5.5 (6.4)</w:t>
            </w:r>
          </w:p>
        </w:tc>
        <w:tc>
          <w:tcPr>
            <w:tcW w:w="0" w:type="auto"/>
            <w:gridSpan w:val="2"/>
            <w:shd w:val="clear" w:color="auto" w:fill="DDDDDD"/>
            <w:tcMar>
              <w:top w:w="0" w:type="dxa"/>
              <w:left w:w="0" w:type="dxa"/>
              <w:bottom w:w="0" w:type="dxa"/>
              <w:right w:w="0" w:type="dxa"/>
            </w:tcMar>
            <w:vAlign w:val="center"/>
          </w:tcPr>
          <w:p w14:paraId="16185AD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6.2 (15.3)</w:t>
            </w:r>
          </w:p>
        </w:tc>
        <w:tc>
          <w:tcPr>
            <w:tcW w:w="0" w:type="auto"/>
            <w:gridSpan w:val="2"/>
            <w:shd w:val="clear" w:color="auto" w:fill="DDDDDD"/>
            <w:tcMar>
              <w:top w:w="0" w:type="dxa"/>
              <w:left w:w="0" w:type="dxa"/>
              <w:bottom w:w="0" w:type="dxa"/>
              <w:right w:w="0" w:type="dxa"/>
            </w:tcMar>
            <w:vAlign w:val="center"/>
          </w:tcPr>
          <w:p w14:paraId="16185AD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5.3 (1.3)</w:t>
            </w:r>
          </w:p>
        </w:tc>
        <w:tc>
          <w:tcPr>
            <w:tcW w:w="0" w:type="auto"/>
            <w:gridSpan w:val="2"/>
            <w:shd w:val="clear" w:color="auto" w:fill="DDDDDD"/>
            <w:tcMar>
              <w:top w:w="0" w:type="dxa"/>
              <w:left w:w="0" w:type="dxa"/>
              <w:bottom w:w="0" w:type="dxa"/>
              <w:right w:w="0" w:type="dxa"/>
            </w:tcMar>
            <w:vAlign w:val="center"/>
          </w:tcPr>
          <w:p w14:paraId="16185AE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7.1 (26.5)</w:t>
            </w:r>
          </w:p>
        </w:tc>
        <w:tc>
          <w:tcPr>
            <w:tcW w:w="0" w:type="auto"/>
            <w:gridSpan w:val="2"/>
            <w:shd w:val="clear" w:color="auto" w:fill="DDDDDD"/>
            <w:tcMar>
              <w:top w:w="0" w:type="dxa"/>
              <w:left w:w="0" w:type="dxa"/>
              <w:bottom w:w="0" w:type="dxa"/>
              <w:right w:w="0" w:type="dxa"/>
            </w:tcMar>
            <w:vAlign w:val="center"/>
          </w:tcPr>
          <w:p w14:paraId="16185AE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6.7 (1.5)</w:t>
            </w:r>
          </w:p>
        </w:tc>
        <w:tc>
          <w:tcPr>
            <w:tcW w:w="0" w:type="auto"/>
            <w:gridSpan w:val="2"/>
            <w:shd w:val="clear" w:color="auto" w:fill="DDDDDD"/>
            <w:tcMar>
              <w:top w:w="0" w:type="dxa"/>
              <w:left w:w="0" w:type="dxa"/>
              <w:bottom w:w="0" w:type="dxa"/>
              <w:right w:w="0" w:type="dxa"/>
            </w:tcMar>
            <w:vAlign w:val="center"/>
          </w:tcPr>
          <w:p w14:paraId="16185AE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6.4 (5.6)</w:t>
            </w:r>
          </w:p>
        </w:tc>
        <w:tc>
          <w:tcPr>
            <w:tcW w:w="0" w:type="auto"/>
            <w:gridSpan w:val="2"/>
            <w:shd w:val="clear" w:color="auto" w:fill="DDDDDD"/>
            <w:tcMar>
              <w:top w:w="0" w:type="dxa"/>
              <w:left w:w="0" w:type="dxa"/>
              <w:bottom w:w="0" w:type="dxa"/>
              <w:right w:w="0" w:type="dxa"/>
            </w:tcMar>
            <w:vAlign w:val="center"/>
          </w:tcPr>
          <w:p w14:paraId="16185AE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5.4 (1.5)</w:t>
            </w:r>
          </w:p>
        </w:tc>
        <w:tc>
          <w:tcPr>
            <w:tcW w:w="0" w:type="auto"/>
            <w:gridSpan w:val="2"/>
            <w:shd w:val="clear" w:color="auto" w:fill="DDDDDD"/>
            <w:tcMar>
              <w:top w:w="0" w:type="dxa"/>
              <w:left w:w="0" w:type="dxa"/>
              <w:bottom w:w="0" w:type="dxa"/>
              <w:right w:w="0" w:type="dxa"/>
            </w:tcMar>
            <w:vAlign w:val="center"/>
          </w:tcPr>
          <w:p w14:paraId="16185AE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5.6 (1.6)</w:t>
            </w:r>
          </w:p>
        </w:tc>
      </w:tr>
      <w:tr w:rsidR="00EE4C29" w:rsidRPr="0032525F" w14:paraId="16185AF0" w14:textId="77777777" w:rsidTr="0032525F">
        <w:trPr>
          <w:cantSplit/>
          <w:trHeight w:val="754"/>
          <w:jc w:val="center"/>
        </w:trPr>
        <w:tc>
          <w:tcPr>
            <w:tcW w:w="0" w:type="auto"/>
            <w:shd w:val="clear" w:color="auto" w:fill="FFFFFF"/>
            <w:tcMar>
              <w:top w:w="0" w:type="dxa"/>
              <w:left w:w="0" w:type="dxa"/>
              <w:bottom w:w="0" w:type="dxa"/>
              <w:right w:w="0" w:type="dxa"/>
            </w:tcMar>
            <w:vAlign w:val="center"/>
          </w:tcPr>
          <w:p w14:paraId="16185AE6"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LDL cholesterol (mean/SD)</w:t>
            </w:r>
          </w:p>
        </w:tc>
        <w:tc>
          <w:tcPr>
            <w:tcW w:w="0" w:type="auto"/>
            <w:shd w:val="clear" w:color="auto" w:fill="FFFFFF"/>
            <w:tcMar>
              <w:top w:w="0" w:type="dxa"/>
              <w:left w:w="0" w:type="dxa"/>
              <w:bottom w:w="0" w:type="dxa"/>
              <w:right w:w="0" w:type="dxa"/>
            </w:tcMar>
            <w:vAlign w:val="center"/>
          </w:tcPr>
          <w:p w14:paraId="16185AE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3.6 (4.9)</w:t>
            </w:r>
          </w:p>
        </w:tc>
        <w:tc>
          <w:tcPr>
            <w:tcW w:w="0" w:type="auto"/>
            <w:gridSpan w:val="2"/>
            <w:shd w:val="clear" w:color="auto" w:fill="FFFFFF"/>
            <w:tcMar>
              <w:top w:w="0" w:type="dxa"/>
              <w:left w:w="0" w:type="dxa"/>
              <w:bottom w:w="0" w:type="dxa"/>
              <w:right w:w="0" w:type="dxa"/>
            </w:tcMar>
            <w:vAlign w:val="center"/>
          </w:tcPr>
          <w:p w14:paraId="16185AE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3.4 (5.3)</w:t>
            </w:r>
          </w:p>
        </w:tc>
        <w:tc>
          <w:tcPr>
            <w:tcW w:w="0" w:type="auto"/>
            <w:gridSpan w:val="2"/>
            <w:shd w:val="clear" w:color="auto" w:fill="FFFFFF"/>
            <w:tcMar>
              <w:top w:w="0" w:type="dxa"/>
              <w:left w:w="0" w:type="dxa"/>
              <w:bottom w:w="0" w:type="dxa"/>
              <w:right w:w="0" w:type="dxa"/>
            </w:tcMar>
            <w:vAlign w:val="center"/>
          </w:tcPr>
          <w:p w14:paraId="16185AE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4.0 (3.7)</w:t>
            </w:r>
          </w:p>
        </w:tc>
        <w:tc>
          <w:tcPr>
            <w:tcW w:w="0" w:type="auto"/>
            <w:gridSpan w:val="2"/>
            <w:shd w:val="clear" w:color="auto" w:fill="FFFFFF"/>
            <w:tcMar>
              <w:top w:w="0" w:type="dxa"/>
              <w:left w:w="0" w:type="dxa"/>
              <w:bottom w:w="0" w:type="dxa"/>
              <w:right w:w="0" w:type="dxa"/>
            </w:tcMar>
            <w:vAlign w:val="center"/>
          </w:tcPr>
          <w:p w14:paraId="16185AE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3.1 (1.0)</w:t>
            </w:r>
          </w:p>
        </w:tc>
        <w:tc>
          <w:tcPr>
            <w:tcW w:w="0" w:type="auto"/>
            <w:gridSpan w:val="2"/>
            <w:shd w:val="clear" w:color="auto" w:fill="FFFFFF"/>
            <w:tcMar>
              <w:top w:w="0" w:type="dxa"/>
              <w:left w:w="0" w:type="dxa"/>
              <w:bottom w:w="0" w:type="dxa"/>
              <w:right w:w="0" w:type="dxa"/>
            </w:tcMar>
            <w:vAlign w:val="center"/>
          </w:tcPr>
          <w:p w14:paraId="16185AE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3.9 (1.1)</w:t>
            </w:r>
          </w:p>
        </w:tc>
        <w:tc>
          <w:tcPr>
            <w:tcW w:w="0" w:type="auto"/>
            <w:gridSpan w:val="2"/>
            <w:shd w:val="clear" w:color="auto" w:fill="FFFFFF"/>
            <w:tcMar>
              <w:top w:w="0" w:type="dxa"/>
              <w:left w:w="0" w:type="dxa"/>
              <w:bottom w:w="0" w:type="dxa"/>
              <w:right w:w="0" w:type="dxa"/>
            </w:tcMar>
            <w:vAlign w:val="center"/>
          </w:tcPr>
          <w:p w14:paraId="16185AE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4.2 (1.0)</w:t>
            </w:r>
          </w:p>
        </w:tc>
        <w:tc>
          <w:tcPr>
            <w:tcW w:w="0" w:type="auto"/>
            <w:gridSpan w:val="2"/>
            <w:shd w:val="clear" w:color="auto" w:fill="FFFFFF"/>
            <w:tcMar>
              <w:top w:w="0" w:type="dxa"/>
              <w:left w:w="0" w:type="dxa"/>
              <w:bottom w:w="0" w:type="dxa"/>
              <w:right w:w="0" w:type="dxa"/>
            </w:tcMar>
            <w:vAlign w:val="center"/>
          </w:tcPr>
          <w:p w14:paraId="16185AE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3.3 (1.8)</w:t>
            </w:r>
          </w:p>
        </w:tc>
        <w:tc>
          <w:tcPr>
            <w:tcW w:w="0" w:type="auto"/>
            <w:gridSpan w:val="2"/>
            <w:shd w:val="clear" w:color="auto" w:fill="FFFFFF"/>
            <w:tcMar>
              <w:top w:w="0" w:type="dxa"/>
              <w:left w:w="0" w:type="dxa"/>
              <w:bottom w:w="0" w:type="dxa"/>
              <w:right w:w="0" w:type="dxa"/>
            </w:tcMar>
            <w:vAlign w:val="center"/>
          </w:tcPr>
          <w:p w14:paraId="16185AE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3.4 (0.9)</w:t>
            </w:r>
          </w:p>
        </w:tc>
        <w:tc>
          <w:tcPr>
            <w:tcW w:w="0" w:type="auto"/>
            <w:gridSpan w:val="2"/>
            <w:shd w:val="clear" w:color="auto" w:fill="FFFFFF"/>
            <w:tcMar>
              <w:top w:w="0" w:type="dxa"/>
              <w:left w:w="0" w:type="dxa"/>
              <w:bottom w:w="0" w:type="dxa"/>
              <w:right w:w="0" w:type="dxa"/>
            </w:tcMar>
            <w:vAlign w:val="center"/>
          </w:tcPr>
          <w:p w14:paraId="16185AE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3.2 (1.0)</w:t>
            </w:r>
          </w:p>
        </w:tc>
      </w:tr>
      <w:tr w:rsidR="00EE4C29" w:rsidRPr="0032525F" w14:paraId="16185AFB" w14:textId="77777777" w:rsidTr="0032525F">
        <w:trPr>
          <w:cantSplit/>
          <w:trHeight w:val="573"/>
          <w:jc w:val="center"/>
        </w:trPr>
        <w:tc>
          <w:tcPr>
            <w:tcW w:w="0" w:type="auto"/>
            <w:shd w:val="clear" w:color="auto" w:fill="DDDDDD"/>
            <w:tcMar>
              <w:top w:w="0" w:type="dxa"/>
              <w:left w:w="0" w:type="dxa"/>
              <w:bottom w:w="0" w:type="dxa"/>
              <w:right w:w="0" w:type="dxa"/>
            </w:tcMar>
            <w:vAlign w:val="center"/>
          </w:tcPr>
          <w:p w14:paraId="16185AF1"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CKD</w:t>
            </w:r>
          </w:p>
        </w:tc>
        <w:tc>
          <w:tcPr>
            <w:tcW w:w="0" w:type="auto"/>
            <w:shd w:val="clear" w:color="auto" w:fill="DDDDDD"/>
            <w:tcMar>
              <w:top w:w="0" w:type="dxa"/>
              <w:left w:w="0" w:type="dxa"/>
              <w:bottom w:w="0" w:type="dxa"/>
              <w:right w:w="0" w:type="dxa"/>
            </w:tcMar>
            <w:vAlign w:val="center"/>
          </w:tcPr>
          <w:p w14:paraId="16185AF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(1295)</w:t>
            </w:r>
          </w:p>
        </w:tc>
        <w:tc>
          <w:tcPr>
            <w:tcW w:w="0" w:type="auto"/>
            <w:gridSpan w:val="2"/>
            <w:shd w:val="clear" w:color="auto" w:fill="DDDDDD"/>
            <w:tcMar>
              <w:top w:w="0" w:type="dxa"/>
              <w:left w:w="0" w:type="dxa"/>
              <w:bottom w:w="0" w:type="dxa"/>
              <w:right w:w="0" w:type="dxa"/>
            </w:tcMar>
            <w:vAlign w:val="center"/>
          </w:tcPr>
          <w:p w14:paraId="16185AF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(740)</w:t>
            </w:r>
          </w:p>
        </w:tc>
        <w:tc>
          <w:tcPr>
            <w:tcW w:w="0" w:type="auto"/>
            <w:gridSpan w:val="2"/>
            <w:shd w:val="clear" w:color="auto" w:fill="DDDDDD"/>
            <w:tcMar>
              <w:top w:w="0" w:type="dxa"/>
              <w:left w:w="0" w:type="dxa"/>
              <w:bottom w:w="0" w:type="dxa"/>
              <w:right w:w="0" w:type="dxa"/>
            </w:tcMar>
            <w:vAlign w:val="center"/>
          </w:tcPr>
          <w:p w14:paraId="16185AF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(545)</w:t>
            </w:r>
          </w:p>
        </w:tc>
        <w:tc>
          <w:tcPr>
            <w:tcW w:w="0" w:type="auto"/>
            <w:gridSpan w:val="2"/>
            <w:shd w:val="clear" w:color="auto" w:fill="DDDDDD"/>
            <w:tcMar>
              <w:top w:w="0" w:type="dxa"/>
              <w:left w:w="0" w:type="dxa"/>
              <w:bottom w:w="0" w:type="dxa"/>
              <w:right w:w="0" w:type="dxa"/>
            </w:tcMar>
            <w:vAlign w:val="center"/>
          </w:tcPr>
          <w:p w14:paraId="16185AF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(6)</w:t>
            </w:r>
          </w:p>
        </w:tc>
        <w:tc>
          <w:tcPr>
            <w:tcW w:w="0" w:type="auto"/>
            <w:gridSpan w:val="2"/>
            <w:shd w:val="clear" w:color="auto" w:fill="DDDDDD"/>
            <w:tcMar>
              <w:top w:w="0" w:type="dxa"/>
              <w:left w:w="0" w:type="dxa"/>
              <w:bottom w:w="0" w:type="dxa"/>
              <w:right w:w="0" w:type="dxa"/>
            </w:tcMar>
            <w:vAlign w:val="center"/>
          </w:tcPr>
          <w:p w14:paraId="16185AF6"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(1)</w:t>
            </w:r>
          </w:p>
        </w:tc>
        <w:tc>
          <w:tcPr>
            <w:tcW w:w="0" w:type="auto"/>
            <w:gridSpan w:val="2"/>
            <w:shd w:val="clear" w:color="auto" w:fill="DDDDDD"/>
            <w:tcMar>
              <w:top w:w="0" w:type="dxa"/>
              <w:left w:w="0" w:type="dxa"/>
              <w:bottom w:w="0" w:type="dxa"/>
              <w:right w:w="0" w:type="dxa"/>
            </w:tcMar>
            <w:vAlign w:val="center"/>
          </w:tcPr>
          <w:p w14:paraId="16185AF7"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gridSpan w:val="2"/>
            <w:shd w:val="clear" w:color="auto" w:fill="DDDDDD"/>
            <w:tcMar>
              <w:top w:w="0" w:type="dxa"/>
              <w:left w:w="0" w:type="dxa"/>
              <w:bottom w:w="0" w:type="dxa"/>
              <w:right w:w="0" w:type="dxa"/>
            </w:tcMar>
            <w:vAlign w:val="center"/>
          </w:tcPr>
          <w:p w14:paraId="16185AF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gridSpan w:val="2"/>
            <w:shd w:val="clear" w:color="auto" w:fill="DDDDDD"/>
            <w:tcMar>
              <w:top w:w="0" w:type="dxa"/>
              <w:left w:w="0" w:type="dxa"/>
              <w:bottom w:w="0" w:type="dxa"/>
              <w:right w:w="0" w:type="dxa"/>
            </w:tcMar>
            <w:vAlign w:val="center"/>
          </w:tcPr>
          <w:p w14:paraId="16185AF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0.0% (0)</w:t>
            </w:r>
          </w:p>
        </w:tc>
        <w:tc>
          <w:tcPr>
            <w:tcW w:w="0" w:type="auto"/>
            <w:gridSpan w:val="2"/>
            <w:shd w:val="clear" w:color="auto" w:fill="DDDDDD"/>
            <w:tcMar>
              <w:top w:w="0" w:type="dxa"/>
              <w:left w:w="0" w:type="dxa"/>
              <w:bottom w:w="0" w:type="dxa"/>
              <w:right w:w="0" w:type="dxa"/>
            </w:tcMar>
            <w:vAlign w:val="center"/>
          </w:tcPr>
          <w:p w14:paraId="16185AF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0.3% (3)</w:t>
            </w:r>
          </w:p>
        </w:tc>
      </w:tr>
      <w:tr w:rsidR="00EE4C29" w:rsidRPr="0032525F" w14:paraId="16185B06" w14:textId="77777777" w:rsidTr="0032525F">
        <w:trPr>
          <w:cantSplit/>
          <w:trHeight w:val="573"/>
          <w:jc w:val="center"/>
        </w:trPr>
        <w:tc>
          <w:tcPr>
            <w:tcW w:w="0" w:type="auto"/>
            <w:shd w:val="clear" w:color="auto" w:fill="FFFFFF"/>
            <w:tcMar>
              <w:top w:w="0" w:type="dxa"/>
              <w:left w:w="0" w:type="dxa"/>
              <w:bottom w:w="0" w:type="dxa"/>
              <w:right w:w="0" w:type="dxa"/>
            </w:tcMar>
            <w:vAlign w:val="center"/>
          </w:tcPr>
          <w:p w14:paraId="16185AFC"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Type 1 Diabetes</w:t>
            </w:r>
          </w:p>
        </w:tc>
        <w:tc>
          <w:tcPr>
            <w:tcW w:w="0" w:type="auto"/>
            <w:shd w:val="clear" w:color="auto" w:fill="FFFFFF"/>
            <w:tcMar>
              <w:top w:w="0" w:type="dxa"/>
              <w:left w:w="0" w:type="dxa"/>
              <w:bottom w:w="0" w:type="dxa"/>
              <w:right w:w="0" w:type="dxa"/>
            </w:tcMar>
            <w:vAlign w:val="center"/>
          </w:tcPr>
          <w:p w14:paraId="16185AF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0.2% (4037)</w:t>
            </w:r>
          </w:p>
        </w:tc>
        <w:tc>
          <w:tcPr>
            <w:tcW w:w="0" w:type="auto"/>
            <w:gridSpan w:val="2"/>
            <w:shd w:val="clear" w:color="auto" w:fill="FFFFFF"/>
            <w:tcMar>
              <w:top w:w="0" w:type="dxa"/>
              <w:left w:w="0" w:type="dxa"/>
              <w:bottom w:w="0" w:type="dxa"/>
              <w:right w:w="0" w:type="dxa"/>
            </w:tcMar>
            <w:vAlign w:val="center"/>
          </w:tcPr>
          <w:p w14:paraId="16185AF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(785)</w:t>
            </w:r>
          </w:p>
        </w:tc>
        <w:tc>
          <w:tcPr>
            <w:tcW w:w="0" w:type="auto"/>
            <w:gridSpan w:val="2"/>
            <w:shd w:val="clear" w:color="auto" w:fill="FFFFFF"/>
            <w:tcMar>
              <w:top w:w="0" w:type="dxa"/>
              <w:left w:w="0" w:type="dxa"/>
              <w:bottom w:w="0" w:type="dxa"/>
              <w:right w:w="0" w:type="dxa"/>
            </w:tcMar>
            <w:vAlign w:val="center"/>
          </w:tcPr>
          <w:p w14:paraId="16185AF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0.5% (3196)</w:t>
            </w:r>
          </w:p>
        </w:tc>
        <w:tc>
          <w:tcPr>
            <w:tcW w:w="0" w:type="auto"/>
            <w:gridSpan w:val="2"/>
            <w:shd w:val="clear" w:color="auto" w:fill="FFFFFF"/>
            <w:tcMar>
              <w:top w:w="0" w:type="dxa"/>
              <w:left w:w="0" w:type="dxa"/>
              <w:bottom w:w="0" w:type="dxa"/>
              <w:right w:w="0" w:type="dxa"/>
            </w:tcMar>
            <w:vAlign w:val="center"/>
          </w:tcPr>
          <w:p w14:paraId="16185B0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0.3% (14)</w:t>
            </w:r>
          </w:p>
        </w:tc>
        <w:tc>
          <w:tcPr>
            <w:tcW w:w="0" w:type="auto"/>
            <w:gridSpan w:val="2"/>
            <w:shd w:val="clear" w:color="auto" w:fill="FFFFFF"/>
            <w:tcMar>
              <w:top w:w="0" w:type="dxa"/>
              <w:left w:w="0" w:type="dxa"/>
              <w:bottom w:w="0" w:type="dxa"/>
              <w:right w:w="0" w:type="dxa"/>
            </w:tcMar>
            <w:vAlign w:val="center"/>
          </w:tcPr>
          <w:p w14:paraId="16185B01"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1.0% (8)</w:t>
            </w:r>
          </w:p>
        </w:tc>
        <w:tc>
          <w:tcPr>
            <w:tcW w:w="0" w:type="auto"/>
            <w:gridSpan w:val="2"/>
            <w:shd w:val="clear" w:color="auto" w:fill="FFFFFF"/>
            <w:tcMar>
              <w:top w:w="0" w:type="dxa"/>
              <w:left w:w="0" w:type="dxa"/>
              <w:bottom w:w="0" w:type="dxa"/>
              <w:right w:w="0" w:type="dxa"/>
            </w:tcMar>
            <w:vAlign w:val="center"/>
          </w:tcPr>
          <w:p w14:paraId="16185B02"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0.8% (1)</w:t>
            </w:r>
          </w:p>
        </w:tc>
        <w:tc>
          <w:tcPr>
            <w:tcW w:w="0" w:type="auto"/>
            <w:gridSpan w:val="2"/>
            <w:shd w:val="clear" w:color="auto" w:fill="FFFFFF"/>
            <w:tcMar>
              <w:top w:w="0" w:type="dxa"/>
              <w:left w:w="0" w:type="dxa"/>
              <w:bottom w:w="0" w:type="dxa"/>
              <w:right w:w="0" w:type="dxa"/>
            </w:tcMar>
            <w:vAlign w:val="center"/>
          </w:tcPr>
          <w:p w14:paraId="16185B03"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0.8% (31)</w:t>
            </w:r>
          </w:p>
        </w:tc>
        <w:tc>
          <w:tcPr>
            <w:tcW w:w="0" w:type="auto"/>
            <w:gridSpan w:val="2"/>
            <w:shd w:val="clear" w:color="auto" w:fill="FFFFFF"/>
            <w:tcMar>
              <w:top w:w="0" w:type="dxa"/>
              <w:left w:w="0" w:type="dxa"/>
              <w:bottom w:w="0" w:type="dxa"/>
              <w:right w:w="0" w:type="dxa"/>
            </w:tcMar>
            <w:vAlign w:val="center"/>
          </w:tcPr>
          <w:p w14:paraId="16185B04"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0.6% (1)</w:t>
            </w:r>
          </w:p>
        </w:tc>
        <w:tc>
          <w:tcPr>
            <w:tcW w:w="0" w:type="auto"/>
            <w:gridSpan w:val="2"/>
            <w:shd w:val="clear" w:color="auto" w:fill="FFFFFF"/>
            <w:tcMar>
              <w:top w:w="0" w:type="dxa"/>
              <w:left w:w="0" w:type="dxa"/>
              <w:bottom w:w="0" w:type="dxa"/>
              <w:right w:w="0" w:type="dxa"/>
            </w:tcMar>
            <w:vAlign w:val="center"/>
          </w:tcPr>
          <w:p w14:paraId="16185B05"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0.1% (1)</w:t>
            </w:r>
          </w:p>
        </w:tc>
      </w:tr>
      <w:tr w:rsidR="00EE4C29" w:rsidRPr="0032525F" w14:paraId="16185B11" w14:textId="77777777" w:rsidTr="0032525F">
        <w:trPr>
          <w:cantSplit/>
          <w:trHeight w:val="558"/>
          <w:jc w:val="center"/>
        </w:trPr>
        <w:tc>
          <w:tcPr>
            <w:tcW w:w="0" w:type="auto"/>
            <w:tcBorders>
              <w:bottom w:val="single" w:sz="16" w:space="0" w:color="666666"/>
            </w:tcBorders>
            <w:shd w:val="clear" w:color="auto" w:fill="DDDDDD"/>
            <w:tcMar>
              <w:top w:w="0" w:type="dxa"/>
              <w:left w:w="0" w:type="dxa"/>
              <w:bottom w:w="0" w:type="dxa"/>
              <w:right w:w="0" w:type="dxa"/>
            </w:tcMar>
            <w:vAlign w:val="center"/>
          </w:tcPr>
          <w:p w14:paraId="16185B07" w14:textId="77777777" w:rsidR="00381D4B" w:rsidRPr="0032525F" w:rsidRDefault="00EE4C29">
            <w:pPr>
              <w:spacing w:before="100" w:after="100"/>
              <w:ind w:left="100" w:right="100"/>
              <w:rPr>
                <w:sz w:val="16"/>
                <w:szCs w:val="16"/>
              </w:rPr>
            </w:pPr>
            <w:r w:rsidRPr="0032525F">
              <w:rPr>
                <w:rFonts w:ascii="Arial" w:eastAsia="Arial" w:hAnsi="Arial" w:cs="Arial"/>
                <w:b/>
                <w:color w:val="000000"/>
                <w:sz w:val="16"/>
                <w:szCs w:val="16"/>
              </w:rPr>
              <w:t>Type 2 Diabetes</w:t>
            </w:r>
          </w:p>
        </w:tc>
        <w:tc>
          <w:tcPr>
            <w:tcW w:w="0" w:type="auto"/>
            <w:tcBorders>
              <w:bottom w:val="single" w:sz="16" w:space="0" w:color="666666"/>
            </w:tcBorders>
            <w:shd w:val="clear" w:color="auto" w:fill="DDDDDD"/>
            <w:tcMar>
              <w:top w:w="0" w:type="dxa"/>
              <w:left w:w="0" w:type="dxa"/>
              <w:bottom w:w="0" w:type="dxa"/>
              <w:right w:w="0" w:type="dxa"/>
            </w:tcMar>
            <w:vAlign w:val="center"/>
          </w:tcPr>
          <w:p w14:paraId="16185B08"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2.9% (48557)</w:t>
            </w:r>
          </w:p>
        </w:tc>
        <w:tc>
          <w:tcPr>
            <w:tcW w:w="0" w:type="auto"/>
            <w:gridSpan w:val="2"/>
            <w:tcBorders>
              <w:bottom w:val="single" w:sz="16" w:space="0" w:color="666666"/>
            </w:tcBorders>
            <w:shd w:val="clear" w:color="auto" w:fill="DDDDDD"/>
            <w:tcMar>
              <w:top w:w="0" w:type="dxa"/>
              <w:left w:w="0" w:type="dxa"/>
              <w:bottom w:w="0" w:type="dxa"/>
              <w:right w:w="0" w:type="dxa"/>
            </w:tcMar>
            <w:vAlign w:val="center"/>
          </w:tcPr>
          <w:p w14:paraId="16185B09"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1.1% (11797)</w:t>
            </w:r>
          </w:p>
        </w:tc>
        <w:tc>
          <w:tcPr>
            <w:tcW w:w="0" w:type="auto"/>
            <w:gridSpan w:val="2"/>
            <w:tcBorders>
              <w:bottom w:val="single" w:sz="16" w:space="0" w:color="666666"/>
            </w:tcBorders>
            <w:shd w:val="clear" w:color="auto" w:fill="DDDDDD"/>
            <w:tcMar>
              <w:top w:w="0" w:type="dxa"/>
              <w:left w:w="0" w:type="dxa"/>
              <w:bottom w:w="0" w:type="dxa"/>
              <w:right w:w="0" w:type="dxa"/>
            </w:tcMar>
            <w:vAlign w:val="center"/>
          </w:tcPr>
          <w:p w14:paraId="16185B0A"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6.1% (35941)</w:t>
            </w:r>
          </w:p>
        </w:tc>
        <w:tc>
          <w:tcPr>
            <w:tcW w:w="0" w:type="auto"/>
            <w:gridSpan w:val="2"/>
            <w:tcBorders>
              <w:bottom w:val="single" w:sz="16" w:space="0" w:color="666666"/>
            </w:tcBorders>
            <w:shd w:val="clear" w:color="auto" w:fill="DDDDDD"/>
            <w:tcMar>
              <w:top w:w="0" w:type="dxa"/>
              <w:left w:w="0" w:type="dxa"/>
              <w:bottom w:w="0" w:type="dxa"/>
              <w:right w:w="0" w:type="dxa"/>
            </w:tcMar>
            <w:vAlign w:val="center"/>
          </w:tcPr>
          <w:p w14:paraId="16185B0B"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2.3% (123)</w:t>
            </w:r>
          </w:p>
        </w:tc>
        <w:tc>
          <w:tcPr>
            <w:tcW w:w="0" w:type="auto"/>
            <w:gridSpan w:val="2"/>
            <w:tcBorders>
              <w:bottom w:val="single" w:sz="16" w:space="0" w:color="666666"/>
            </w:tcBorders>
            <w:shd w:val="clear" w:color="auto" w:fill="DDDDDD"/>
            <w:tcMar>
              <w:top w:w="0" w:type="dxa"/>
              <w:left w:w="0" w:type="dxa"/>
              <w:bottom w:w="0" w:type="dxa"/>
              <w:right w:w="0" w:type="dxa"/>
            </w:tcMar>
            <w:vAlign w:val="center"/>
          </w:tcPr>
          <w:p w14:paraId="16185B0C"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5.4% (41)</w:t>
            </w:r>
          </w:p>
        </w:tc>
        <w:tc>
          <w:tcPr>
            <w:tcW w:w="0" w:type="auto"/>
            <w:gridSpan w:val="2"/>
            <w:tcBorders>
              <w:bottom w:val="single" w:sz="16" w:space="0" w:color="666666"/>
            </w:tcBorders>
            <w:shd w:val="clear" w:color="auto" w:fill="DDDDDD"/>
            <w:tcMar>
              <w:top w:w="0" w:type="dxa"/>
              <w:left w:w="0" w:type="dxa"/>
              <w:bottom w:w="0" w:type="dxa"/>
              <w:right w:w="0" w:type="dxa"/>
            </w:tcMar>
            <w:vAlign w:val="center"/>
          </w:tcPr>
          <w:p w14:paraId="16185B0D"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4.7% (6)</w:t>
            </w:r>
          </w:p>
        </w:tc>
        <w:tc>
          <w:tcPr>
            <w:tcW w:w="0" w:type="auto"/>
            <w:gridSpan w:val="2"/>
            <w:tcBorders>
              <w:bottom w:val="single" w:sz="16" w:space="0" w:color="666666"/>
            </w:tcBorders>
            <w:shd w:val="clear" w:color="auto" w:fill="DDDDDD"/>
            <w:tcMar>
              <w:top w:w="0" w:type="dxa"/>
              <w:left w:w="0" w:type="dxa"/>
              <w:bottom w:w="0" w:type="dxa"/>
              <w:right w:w="0" w:type="dxa"/>
            </w:tcMar>
            <w:vAlign w:val="center"/>
          </w:tcPr>
          <w:p w14:paraId="16185B0E"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15.8% (614)</w:t>
            </w:r>
          </w:p>
        </w:tc>
        <w:tc>
          <w:tcPr>
            <w:tcW w:w="0" w:type="auto"/>
            <w:gridSpan w:val="2"/>
            <w:tcBorders>
              <w:bottom w:val="single" w:sz="16" w:space="0" w:color="666666"/>
            </w:tcBorders>
            <w:shd w:val="clear" w:color="auto" w:fill="DDDDDD"/>
            <w:tcMar>
              <w:top w:w="0" w:type="dxa"/>
              <w:left w:w="0" w:type="dxa"/>
              <w:bottom w:w="0" w:type="dxa"/>
              <w:right w:w="0" w:type="dxa"/>
            </w:tcMar>
            <w:vAlign w:val="center"/>
          </w:tcPr>
          <w:p w14:paraId="16185B0F"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4.2% (7)</w:t>
            </w:r>
          </w:p>
        </w:tc>
        <w:tc>
          <w:tcPr>
            <w:tcW w:w="0" w:type="auto"/>
            <w:gridSpan w:val="2"/>
            <w:tcBorders>
              <w:bottom w:val="single" w:sz="16" w:space="0" w:color="666666"/>
            </w:tcBorders>
            <w:shd w:val="clear" w:color="auto" w:fill="DDDDDD"/>
            <w:tcMar>
              <w:top w:w="0" w:type="dxa"/>
              <w:left w:w="0" w:type="dxa"/>
              <w:bottom w:w="0" w:type="dxa"/>
              <w:right w:w="0" w:type="dxa"/>
            </w:tcMar>
            <w:vAlign w:val="center"/>
          </w:tcPr>
          <w:p w14:paraId="16185B10" w14:textId="77777777" w:rsidR="00381D4B" w:rsidRPr="0032525F" w:rsidRDefault="00EE4C29">
            <w:pPr>
              <w:spacing w:before="100" w:after="100"/>
              <w:ind w:left="100" w:right="100"/>
              <w:jc w:val="center"/>
              <w:rPr>
                <w:sz w:val="16"/>
                <w:szCs w:val="16"/>
              </w:rPr>
            </w:pPr>
            <w:r w:rsidRPr="0032525F">
              <w:rPr>
                <w:rFonts w:ascii="Arial" w:eastAsia="Arial" w:hAnsi="Arial" w:cs="Arial"/>
                <w:color w:val="000000"/>
                <w:sz w:val="16"/>
                <w:szCs w:val="16"/>
              </w:rPr>
              <w:t>2.8% (28)</w:t>
            </w:r>
          </w:p>
        </w:tc>
      </w:tr>
      <w:tr w:rsidR="00250F85" w:rsidRPr="00250F85" w14:paraId="3E4D25D8" w14:textId="77777777" w:rsidTr="00A03FCE">
        <w:trPr>
          <w:gridAfter w:val="1"/>
          <w:cantSplit/>
          <w:jc w:val="center"/>
          <w:del w:id="778" w:author="Luke McGuinness" w:date="2021-10-13T16:59:00Z"/>
        </w:trPr>
        <w:tc>
          <w:tcPr>
            <w:tcW w:w="0" w:type="auto"/>
            <w:tcBorders>
              <w:bottom w:val="single" w:sz="16" w:space="0" w:color="666666"/>
            </w:tcBorders>
            <w:shd w:val="clear" w:color="auto" w:fill="FFFFFF"/>
            <w:tcMar>
              <w:top w:w="0" w:type="dxa"/>
              <w:left w:w="0" w:type="dxa"/>
              <w:bottom w:w="0" w:type="dxa"/>
              <w:right w:w="0" w:type="dxa"/>
            </w:tcMar>
            <w:vAlign w:val="center"/>
          </w:tcPr>
          <w:p w14:paraId="63A2BABB" w14:textId="77777777" w:rsidR="00491F6E" w:rsidRPr="00250F85" w:rsidRDefault="00491F6E" w:rsidP="00A03FCE">
            <w:pPr>
              <w:spacing w:before="100" w:after="100"/>
              <w:ind w:left="100" w:right="100"/>
              <w:rPr>
                <w:del w:id="779" w:author="Luke McGuinness" w:date="2021-10-13T16:59:00Z"/>
                <w:sz w:val="14"/>
                <w:szCs w:val="14"/>
              </w:rPr>
            </w:pPr>
            <w:del w:id="780" w:author="Luke McGuinness" w:date="2021-10-13T16:59:00Z">
              <w:r w:rsidRPr="00250F85">
                <w:rPr>
                  <w:rFonts w:ascii="Arial" w:eastAsia="Arial" w:hAnsi="Arial" w:cs="Arial"/>
                  <w:b/>
                  <w:color w:val="000000"/>
                  <w:sz w:val="14"/>
                  <w:szCs w:val="14"/>
                </w:rPr>
                <w:delText>Follow up (years; median)</w:delText>
              </w:r>
            </w:del>
          </w:p>
        </w:tc>
        <w:tc>
          <w:tcPr>
            <w:tcW w:w="0" w:type="auto"/>
            <w:tcBorders>
              <w:bottom w:val="single" w:sz="16" w:space="0" w:color="666666"/>
            </w:tcBorders>
            <w:shd w:val="clear" w:color="auto" w:fill="FFFFFF"/>
            <w:tcMar>
              <w:top w:w="0" w:type="dxa"/>
              <w:left w:w="0" w:type="dxa"/>
              <w:bottom w:w="0" w:type="dxa"/>
              <w:right w:w="0" w:type="dxa"/>
            </w:tcMar>
            <w:vAlign w:val="center"/>
          </w:tcPr>
          <w:p w14:paraId="74E290B7" w14:textId="77777777" w:rsidR="00491F6E" w:rsidRPr="00250F85" w:rsidRDefault="00491F6E" w:rsidP="00A03FCE">
            <w:pPr>
              <w:spacing w:before="100" w:after="100"/>
              <w:ind w:left="100" w:right="100"/>
              <w:jc w:val="center"/>
              <w:rPr>
                <w:del w:id="781" w:author="Luke McGuinness" w:date="2021-10-13T16:59:00Z"/>
                <w:sz w:val="14"/>
                <w:szCs w:val="14"/>
              </w:rPr>
            </w:pPr>
            <w:del w:id="782" w:author="Luke McGuinness" w:date="2021-10-13T16:59:00Z">
              <w:r w:rsidRPr="00250F85">
                <w:rPr>
                  <w:rFonts w:ascii="Arial" w:eastAsia="Arial" w:hAnsi="Arial" w:cs="Arial"/>
                  <w:color w:val="000000"/>
                  <w:sz w:val="14"/>
                  <w:szCs w:val="14"/>
                </w:rPr>
                <w:delText>6.0</w:delText>
              </w:r>
            </w:del>
          </w:p>
        </w:tc>
        <w:tc>
          <w:tcPr>
            <w:tcW w:w="0" w:type="auto"/>
            <w:tcBorders>
              <w:bottom w:val="single" w:sz="16" w:space="0" w:color="666666"/>
            </w:tcBorders>
            <w:shd w:val="clear" w:color="auto" w:fill="FFFFFF"/>
            <w:tcMar>
              <w:top w:w="0" w:type="dxa"/>
              <w:left w:w="0" w:type="dxa"/>
              <w:bottom w:w="0" w:type="dxa"/>
              <w:right w:w="0" w:type="dxa"/>
            </w:tcMar>
            <w:vAlign w:val="center"/>
          </w:tcPr>
          <w:p w14:paraId="32D6B531" w14:textId="77777777" w:rsidR="00491F6E" w:rsidRPr="00250F85" w:rsidRDefault="00491F6E" w:rsidP="00A03FCE">
            <w:pPr>
              <w:spacing w:before="100" w:after="100"/>
              <w:ind w:left="100" w:right="100"/>
              <w:jc w:val="center"/>
              <w:rPr>
                <w:del w:id="783" w:author="Luke McGuinness" w:date="2021-10-13T16:59:00Z"/>
                <w:sz w:val="14"/>
                <w:szCs w:val="14"/>
              </w:rPr>
            </w:pPr>
            <w:del w:id="784" w:author="Luke McGuinness" w:date="2021-10-13T16:59:00Z">
              <w:r w:rsidRPr="00250F85">
                <w:rPr>
                  <w:rFonts w:ascii="Arial" w:eastAsia="Arial" w:hAnsi="Arial" w:cs="Arial"/>
                  <w:color w:val="000000"/>
                  <w:sz w:val="14"/>
                  <w:szCs w:val="14"/>
                </w:rPr>
                <w:delText>4.7</w:delText>
              </w:r>
            </w:del>
          </w:p>
        </w:tc>
        <w:tc>
          <w:tcPr>
            <w:tcW w:w="0" w:type="auto"/>
            <w:gridSpan w:val="2"/>
            <w:tcBorders>
              <w:bottom w:val="single" w:sz="16" w:space="0" w:color="666666"/>
            </w:tcBorders>
            <w:shd w:val="clear" w:color="auto" w:fill="FFFFFF"/>
            <w:tcMar>
              <w:top w:w="0" w:type="dxa"/>
              <w:left w:w="0" w:type="dxa"/>
              <w:bottom w:w="0" w:type="dxa"/>
              <w:right w:w="0" w:type="dxa"/>
            </w:tcMar>
            <w:vAlign w:val="center"/>
          </w:tcPr>
          <w:p w14:paraId="71F1E440" w14:textId="77777777" w:rsidR="00491F6E" w:rsidRPr="00250F85" w:rsidRDefault="00491F6E" w:rsidP="00A03FCE">
            <w:pPr>
              <w:spacing w:before="100" w:after="100"/>
              <w:ind w:left="100" w:right="100"/>
              <w:jc w:val="center"/>
              <w:rPr>
                <w:del w:id="785" w:author="Luke McGuinness" w:date="2021-10-13T16:59:00Z"/>
                <w:sz w:val="14"/>
                <w:szCs w:val="14"/>
              </w:rPr>
            </w:pPr>
            <w:del w:id="786" w:author="Luke McGuinness" w:date="2021-10-13T16:59:00Z">
              <w:r w:rsidRPr="00250F85">
                <w:rPr>
                  <w:rFonts w:ascii="Arial" w:eastAsia="Arial" w:hAnsi="Arial" w:cs="Arial"/>
                  <w:color w:val="000000"/>
                  <w:sz w:val="14"/>
                  <w:szCs w:val="14"/>
                </w:rPr>
                <w:delText>8.5</w:delText>
              </w:r>
            </w:del>
          </w:p>
        </w:tc>
        <w:tc>
          <w:tcPr>
            <w:tcW w:w="0" w:type="auto"/>
            <w:gridSpan w:val="2"/>
            <w:tcBorders>
              <w:bottom w:val="single" w:sz="16" w:space="0" w:color="666666"/>
            </w:tcBorders>
            <w:shd w:val="clear" w:color="auto" w:fill="FFFFFF"/>
            <w:tcMar>
              <w:top w:w="0" w:type="dxa"/>
              <w:left w:w="0" w:type="dxa"/>
              <w:bottom w:w="0" w:type="dxa"/>
              <w:right w:w="0" w:type="dxa"/>
            </w:tcMar>
            <w:vAlign w:val="center"/>
          </w:tcPr>
          <w:p w14:paraId="67CE6814" w14:textId="77777777" w:rsidR="00491F6E" w:rsidRPr="00250F85" w:rsidRDefault="00491F6E" w:rsidP="00A03FCE">
            <w:pPr>
              <w:spacing w:before="100" w:after="100"/>
              <w:ind w:left="100" w:right="100"/>
              <w:jc w:val="center"/>
              <w:rPr>
                <w:del w:id="787" w:author="Luke McGuinness" w:date="2021-10-13T16:59:00Z"/>
                <w:sz w:val="14"/>
                <w:szCs w:val="14"/>
              </w:rPr>
            </w:pPr>
            <w:del w:id="788" w:author="Luke McGuinness" w:date="2021-10-13T16:59:00Z">
              <w:r w:rsidRPr="00250F85">
                <w:rPr>
                  <w:rFonts w:ascii="Arial" w:eastAsia="Arial" w:hAnsi="Arial" w:cs="Arial"/>
                  <w:color w:val="000000"/>
                  <w:sz w:val="14"/>
                  <w:szCs w:val="14"/>
                </w:rPr>
                <w:delText>6.3</w:delText>
              </w:r>
            </w:del>
          </w:p>
        </w:tc>
        <w:tc>
          <w:tcPr>
            <w:tcW w:w="0" w:type="auto"/>
            <w:gridSpan w:val="2"/>
            <w:tcBorders>
              <w:bottom w:val="single" w:sz="16" w:space="0" w:color="666666"/>
            </w:tcBorders>
            <w:shd w:val="clear" w:color="auto" w:fill="FFFFFF"/>
            <w:tcMar>
              <w:top w:w="0" w:type="dxa"/>
              <w:left w:w="0" w:type="dxa"/>
              <w:bottom w:w="0" w:type="dxa"/>
              <w:right w:w="0" w:type="dxa"/>
            </w:tcMar>
            <w:vAlign w:val="center"/>
          </w:tcPr>
          <w:p w14:paraId="747BB8C7" w14:textId="77777777" w:rsidR="00491F6E" w:rsidRPr="00250F85" w:rsidRDefault="00491F6E" w:rsidP="00A03FCE">
            <w:pPr>
              <w:spacing w:before="100" w:after="100"/>
              <w:ind w:left="100" w:right="100"/>
              <w:jc w:val="center"/>
              <w:rPr>
                <w:del w:id="789" w:author="Luke McGuinness" w:date="2021-10-13T16:59:00Z"/>
                <w:sz w:val="14"/>
                <w:szCs w:val="14"/>
              </w:rPr>
            </w:pPr>
            <w:del w:id="790" w:author="Luke McGuinness" w:date="2021-10-13T16:59:00Z">
              <w:r w:rsidRPr="00250F85">
                <w:rPr>
                  <w:rFonts w:ascii="Arial" w:eastAsia="Arial" w:hAnsi="Arial" w:cs="Arial"/>
                  <w:color w:val="000000"/>
                  <w:sz w:val="14"/>
                  <w:szCs w:val="14"/>
                </w:rPr>
                <w:delText>9.1</w:delText>
              </w:r>
            </w:del>
          </w:p>
        </w:tc>
        <w:tc>
          <w:tcPr>
            <w:tcW w:w="0" w:type="auto"/>
            <w:gridSpan w:val="2"/>
            <w:tcBorders>
              <w:bottom w:val="single" w:sz="16" w:space="0" w:color="666666"/>
            </w:tcBorders>
            <w:shd w:val="clear" w:color="auto" w:fill="FFFFFF"/>
            <w:tcMar>
              <w:top w:w="0" w:type="dxa"/>
              <w:left w:w="0" w:type="dxa"/>
              <w:bottom w:w="0" w:type="dxa"/>
              <w:right w:w="0" w:type="dxa"/>
            </w:tcMar>
            <w:vAlign w:val="center"/>
          </w:tcPr>
          <w:p w14:paraId="496CB19D" w14:textId="77777777" w:rsidR="00491F6E" w:rsidRPr="00250F85" w:rsidRDefault="00491F6E" w:rsidP="00A03FCE">
            <w:pPr>
              <w:spacing w:before="100" w:after="100"/>
              <w:ind w:left="100" w:right="100"/>
              <w:jc w:val="center"/>
              <w:rPr>
                <w:del w:id="791" w:author="Luke McGuinness" w:date="2021-10-13T16:59:00Z"/>
                <w:sz w:val="14"/>
                <w:szCs w:val="14"/>
              </w:rPr>
            </w:pPr>
            <w:del w:id="792" w:author="Luke McGuinness" w:date="2021-10-13T16:59:00Z">
              <w:r w:rsidRPr="00250F85">
                <w:rPr>
                  <w:rFonts w:ascii="Arial" w:eastAsia="Arial" w:hAnsi="Arial" w:cs="Arial"/>
                  <w:color w:val="000000"/>
                  <w:sz w:val="14"/>
                  <w:szCs w:val="14"/>
                </w:rPr>
                <w:delText>9.0</w:delText>
              </w:r>
            </w:del>
          </w:p>
        </w:tc>
        <w:tc>
          <w:tcPr>
            <w:tcW w:w="0" w:type="auto"/>
            <w:gridSpan w:val="2"/>
            <w:tcBorders>
              <w:bottom w:val="single" w:sz="16" w:space="0" w:color="666666"/>
            </w:tcBorders>
            <w:shd w:val="clear" w:color="auto" w:fill="FFFFFF"/>
            <w:tcMar>
              <w:top w:w="0" w:type="dxa"/>
              <w:left w:w="0" w:type="dxa"/>
              <w:bottom w:w="0" w:type="dxa"/>
              <w:right w:w="0" w:type="dxa"/>
            </w:tcMar>
            <w:vAlign w:val="center"/>
          </w:tcPr>
          <w:p w14:paraId="69E6AFAC" w14:textId="77777777" w:rsidR="00491F6E" w:rsidRPr="00250F85" w:rsidRDefault="00491F6E" w:rsidP="00A03FCE">
            <w:pPr>
              <w:spacing w:before="100" w:after="100"/>
              <w:ind w:left="100" w:right="100"/>
              <w:jc w:val="center"/>
              <w:rPr>
                <w:del w:id="793" w:author="Luke McGuinness" w:date="2021-10-13T16:59:00Z"/>
                <w:sz w:val="14"/>
                <w:szCs w:val="14"/>
              </w:rPr>
            </w:pPr>
            <w:del w:id="794" w:author="Luke McGuinness" w:date="2021-10-13T16:59:00Z">
              <w:r w:rsidRPr="00250F85">
                <w:rPr>
                  <w:rFonts w:ascii="Arial" w:eastAsia="Arial" w:hAnsi="Arial" w:cs="Arial"/>
                  <w:color w:val="000000"/>
                  <w:sz w:val="14"/>
                  <w:szCs w:val="14"/>
                </w:rPr>
                <w:delText>10.1</w:delText>
              </w:r>
            </w:del>
          </w:p>
        </w:tc>
        <w:tc>
          <w:tcPr>
            <w:tcW w:w="0" w:type="auto"/>
            <w:gridSpan w:val="2"/>
            <w:tcBorders>
              <w:bottom w:val="single" w:sz="16" w:space="0" w:color="666666"/>
            </w:tcBorders>
            <w:shd w:val="clear" w:color="auto" w:fill="FFFFFF"/>
            <w:tcMar>
              <w:top w:w="0" w:type="dxa"/>
              <w:left w:w="0" w:type="dxa"/>
              <w:bottom w:w="0" w:type="dxa"/>
              <w:right w:w="0" w:type="dxa"/>
            </w:tcMar>
            <w:vAlign w:val="center"/>
          </w:tcPr>
          <w:p w14:paraId="51EE38F1" w14:textId="77777777" w:rsidR="00491F6E" w:rsidRPr="00250F85" w:rsidRDefault="00491F6E" w:rsidP="00A03FCE">
            <w:pPr>
              <w:spacing w:before="100" w:after="100"/>
              <w:ind w:left="100" w:right="100"/>
              <w:jc w:val="center"/>
              <w:rPr>
                <w:del w:id="795" w:author="Luke McGuinness" w:date="2021-10-13T16:59:00Z"/>
                <w:sz w:val="14"/>
                <w:szCs w:val="14"/>
              </w:rPr>
            </w:pPr>
            <w:del w:id="796" w:author="Luke McGuinness" w:date="2021-10-13T16:59:00Z">
              <w:r w:rsidRPr="00250F85">
                <w:rPr>
                  <w:rFonts w:ascii="Arial" w:eastAsia="Arial" w:hAnsi="Arial" w:cs="Arial"/>
                  <w:color w:val="000000"/>
                  <w:sz w:val="14"/>
                  <w:szCs w:val="14"/>
                </w:rPr>
                <w:delText>9.0</w:delText>
              </w:r>
            </w:del>
          </w:p>
        </w:tc>
        <w:tc>
          <w:tcPr>
            <w:tcW w:w="0" w:type="auto"/>
            <w:gridSpan w:val="2"/>
            <w:tcBorders>
              <w:bottom w:val="single" w:sz="16" w:space="0" w:color="666666"/>
            </w:tcBorders>
            <w:shd w:val="clear" w:color="auto" w:fill="FFFFFF"/>
            <w:tcMar>
              <w:top w:w="0" w:type="dxa"/>
              <w:left w:w="0" w:type="dxa"/>
              <w:bottom w:w="0" w:type="dxa"/>
              <w:right w:w="0" w:type="dxa"/>
            </w:tcMar>
            <w:vAlign w:val="center"/>
          </w:tcPr>
          <w:p w14:paraId="3B0B5F20" w14:textId="77777777" w:rsidR="00491F6E" w:rsidRPr="00250F85" w:rsidRDefault="00491F6E" w:rsidP="00A03FCE">
            <w:pPr>
              <w:spacing w:before="100" w:after="100"/>
              <w:ind w:left="100" w:right="100"/>
              <w:jc w:val="center"/>
              <w:rPr>
                <w:del w:id="797" w:author="Luke McGuinness" w:date="2021-10-13T16:59:00Z"/>
                <w:sz w:val="14"/>
                <w:szCs w:val="14"/>
              </w:rPr>
            </w:pPr>
            <w:del w:id="798" w:author="Luke McGuinness" w:date="2021-10-13T16:59:00Z">
              <w:r w:rsidRPr="00250F85">
                <w:rPr>
                  <w:rFonts w:ascii="Arial" w:eastAsia="Arial" w:hAnsi="Arial" w:cs="Arial"/>
                  <w:color w:val="000000"/>
                  <w:sz w:val="14"/>
                  <w:szCs w:val="14"/>
                </w:rPr>
                <w:delText>8.4</w:delText>
              </w:r>
            </w:del>
          </w:p>
        </w:tc>
      </w:tr>
      <w:tr w:rsidR="00381D4B" w:rsidRPr="0032525F" w14:paraId="16185B13" w14:textId="77777777" w:rsidTr="0032525F">
        <w:trPr>
          <w:cantSplit/>
          <w:trHeight w:val="754"/>
          <w:jc w:val="center"/>
        </w:trPr>
        <w:tc>
          <w:tcPr>
            <w:tcW w:w="0" w:type="auto"/>
            <w:gridSpan w:val="18"/>
            <w:shd w:val="clear" w:color="auto" w:fill="FFFFFF"/>
            <w:tcMar>
              <w:top w:w="0" w:type="dxa"/>
              <w:left w:w="0" w:type="dxa"/>
              <w:bottom w:w="0" w:type="dxa"/>
              <w:right w:w="0" w:type="dxa"/>
            </w:tcMar>
            <w:vAlign w:val="center"/>
          </w:tcPr>
          <w:p w14:paraId="16185B12" w14:textId="77777777" w:rsidR="00381D4B" w:rsidRPr="0032525F" w:rsidRDefault="00EE4C29">
            <w:pPr>
              <w:spacing w:before="100" w:after="100"/>
              <w:ind w:left="100" w:right="100"/>
              <w:rPr>
                <w:sz w:val="16"/>
                <w:szCs w:val="16"/>
              </w:rPr>
            </w:pPr>
            <w:r w:rsidRPr="0032525F">
              <w:rPr>
                <w:rFonts w:ascii="Arial" w:eastAsia="Arial" w:hAnsi="Arial" w:cs="Arial"/>
                <w:color w:val="000000"/>
                <w:sz w:val="16"/>
                <w:szCs w:val="16"/>
              </w:rPr>
              <w:t xml:space="preserve">LRA - Lipid regulating agent; IMD - Index of Multiple Deprivation; BMI - Body Mass Index; CAD - Coronary Arterial Disease; CBS - Coronary Bypass Surgery; CVD - </w:t>
            </w:r>
            <w:proofErr w:type="gramStart"/>
            <w:r w:rsidRPr="0032525F">
              <w:rPr>
                <w:rFonts w:ascii="Arial" w:eastAsia="Arial" w:hAnsi="Arial" w:cs="Arial"/>
                <w:color w:val="000000"/>
                <w:sz w:val="16"/>
                <w:szCs w:val="16"/>
              </w:rPr>
              <w:t>Cardiovascular disease</w:t>
            </w:r>
            <w:proofErr w:type="gramEnd"/>
            <w:r w:rsidRPr="0032525F">
              <w:rPr>
                <w:rFonts w:ascii="Arial" w:eastAsia="Arial" w:hAnsi="Arial" w:cs="Arial"/>
                <w:color w:val="000000"/>
                <w:sz w:val="16"/>
                <w:szCs w:val="16"/>
              </w:rPr>
              <w:t>; PAD - Peripheral arterial disease; CKD - Chronic Kidney Disease; SD - St</w:t>
            </w:r>
            <w:r w:rsidRPr="0032525F">
              <w:rPr>
                <w:rFonts w:ascii="Arial" w:eastAsia="Arial" w:hAnsi="Arial" w:cs="Arial"/>
                <w:color w:val="000000"/>
                <w:sz w:val="16"/>
                <w:szCs w:val="16"/>
              </w:rPr>
              <w:t>andard deviation.</w:t>
            </w:r>
          </w:p>
        </w:tc>
      </w:tr>
    </w:tbl>
    <w:p w14:paraId="30B1936E" w14:textId="77777777" w:rsidR="00491F6E" w:rsidRDefault="00491F6E" w:rsidP="00491F6E">
      <w:pPr>
        <w:rPr>
          <w:del w:id="799" w:author="Luke McGuinness" w:date="2021-10-13T16:59:00Z"/>
        </w:rPr>
      </w:pPr>
      <w:del w:id="800" w:author="Luke McGuinness" w:date="2021-10-13T16:59:00Z">
        <w:r>
          <w:br w:type="page"/>
        </w:r>
      </w:del>
    </w:p>
    <w:p w14:paraId="2771B323" w14:textId="77777777" w:rsidR="00491F6E" w:rsidRDefault="00491F6E" w:rsidP="00491F6E">
      <w:pPr>
        <w:pStyle w:val="Heading1"/>
        <w:numPr>
          <w:ilvl w:val="0"/>
          <w:numId w:val="10"/>
        </w:numPr>
        <w:ind w:left="0" w:hanging="567"/>
        <w:rPr>
          <w:del w:id="801" w:author="Luke McGuinness" w:date="2021-10-13T16:59:00Z"/>
        </w:rPr>
      </w:pPr>
      <w:del w:id="802" w:author="Luke McGuinness" w:date="2021-10-13T16:59:00Z">
        <w:r>
          <w:lastRenderedPageBreak/>
          <w:delText>Main figure</w:delText>
        </w:r>
      </w:del>
    </w:p>
    <w:p w14:paraId="16185B14" w14:textId="4FF206D4" w:rsidR="00381D4B" w:rsidRDefault="00491F6E">
      <w:pPr>
        <w:pStyle w:val="BodyText"/>
        <w:rPr>
          <w:ins w:id="803" w:author="Luke McGuinness" w:date="2021-10-13T16:59:00Z"/>
        </w:rPr>
      </w:pPr>
      <w:del w:id="804" w:author="Luke McGuinness" w:date="2021-10-13T16:59:00Z">
        <w:r>
          <w:rPr>
            <w:noProof/>
          </w:rPr>
          <w:drawing>
            <wp:inline distT="0" distB="0" distL="0" distR="0" wp14:anchorId="12FCC6F0" wp14:editId="0668A973">
              <wp:extent cx="5943600" cy="7133395"/>
              <wp:effectExtent l="0" t="0" r="0" b="0"/>
              <wp:docPr id="2" name="Picture" descr="Figure 1: Test"/>
              <wp:cNvGraphicFramePr/>
              <a:graphic xmlns:a="http://schemas.openxmlformats.org/drawingml/2006/main">
                <a:graphicData uri="http://schemas.openxmlformats.org/drawingml/2006/picture">
                  <pic:pic xmlns:pic="http://schemas.openxmlformats.org/drawingml/2006/picture">
                    <pic:nvPicPr>
                      <pic:cNvPr id="0" name="Picture" descr="C:/Users/lm16564/OneDrive%20-%20University%20of%20Bristol/Documents/rrr/thesis/figures/cprd-analysis/forester_p1.png"/>
                      <pic:cNvPicPr>
                        <a:picLocks noChangeAspect="1" noChangeArrowheads="1"/>
                      </pic:cNvPicPr>
                    </pic:nvPicPr>
                    <pic:blipFill>
                      <a:blip r:embed="rId8"/>
                      <a:stretch>
                        <a:fillRect/>
                      </a:stretch>
                    </pic:blipFill>
                    <pic:spPr bwMode="auto">
                      <a:xfrm>
                        <a:off x="0" y="0"/>
                        <a:ext cx="5943600" cy="7133395"/>
                      </a:xfrm>
                      <a:prstGeom prst="rect">
                        <a:avLst/>
                      </a:prstGeom>
                      <a:noFill/>
                      <a:ln w="9525">
                        <a:noFill/>
                        <a:headEnd/>
                        <a:tailEnd/>
                      </a:ln>
                    </pic:spPr>
                  </pic:pic>
                </a:graphicData>
              </a:graphic>
            </wp:inline>
          </w:drawing>
        </w:r>
      </w:del>
      <w:ins w:id="805" w:author="Luke McGuinness" w:date="2021-10-13T16:59:00Z">
        <w:r w:rsidR="00EE4C29">
          <w:t> </w:t>
        </w:r>
      </w:ins>
    </w:p>
    <w:p w14:paraId="16185B15" w14:textId="77777777" w:rsidR="00381D4B" w:rsidRDefault="00EE4C29">
      <w:pPr>
        <w:pStyle w:val="Heading1"/>
        <w:rPr>
          <w:ins w:id="806" w:author="Luke McGuinness" w:date="2021-10-13T16:59:00Z"/>
        </w:rPr>
      </w:pPr>
      <w:bookmarkStart w:id="807" w:name="figures"/>
      <w:bookmarkEnd w:id="399"/>
      <w:ins w:id="808" w:author="Luke McGuinness" w:date="2021-10-13T16:59:00Z">
        <w:r>
          <w:lastRenderedPageBreak/>
          <w:t>Figures</w:t>
        </w:r>
      </w:ins>
    </w:p>
    <w:p w14:paraId="16185B16" w14:textId="77777777" w:rsidR="00381D4B" w:rsidRDefault="00EE4C29">
      <w:pPr>
        <w:pStyle w:val="FirstParagraph"/>
      </w:pPr>
      <w:ins w:id="809" w:author="Luke McGuinness" w:date="2021-10-13T16:59:00Z">
        <w:r>
          <w:rPr>
            <w:noProof/>
          </w:rPr>
          <w:drawing>
            <wp:inline distT="0" distB="0" distL="0" distR="0" wp14:anchorId="16185B42" wp14:editId="16185B43">
              <wp:extent cx="5943600" cy="7133395"/>
              <wp:effectExtent l="0" t="0" r="0" b="0"/>
              <wp:docPr id="1" name="Picture" descr="Figure 1: Test"/>
              <wp:cNvGraphicFramePr/>
              <a:graphic xmlns:a="http://schemas.openxmlformats.org/drawingml/2006/main">
                <a:graphicData uri="http://schemas.openxmlformats.org/drawingml/2006/picture">
                  <pic:pic xmlns:pic="http://schemas.openxmlformats.org/drawingml/2006/picture">
                    <pic:nvPicPr>
                      <pic:cNvPr id="0" name="Picture" descr="C:/Users/lm16564/OneDrive%20-%20University%20of%20Bristol/Documents/rrr/thesis/figures/cprd-analysis/forester_p1.png"/>
                      <pic:cNvPicPr>
                        <a:picLocks noChangeAspect="1" noChangeArrowheads="1"/>
                      </pic:cNvPicPr>
                    </pic:nvPicPr>
                    <pic:blipFill>
                      <a:blip r:embed="rId9"/>
                      <a:stretch>
                        <a:fillRect/>
                      </a:stretch>
                    </pic:blipFill>
                    <pic:spPr bwMode="auto">
                      <a:xfrm>
                        <a:off x="0" y="0"/>
                        <a:ext cx="5943600" cy="7133395"/>
                      </a:xfrm>
                      <a:prstGeom prst="rect">
                        <a:avLst/>
                      </a:prstGeom>
                      <a:noFill/>
                      <a:ln w="9525">
                        <a:noFill/>
                        <a:headEnd/>
                        <a:tailEnd/>
                      </a:ln>
                    </pic:spPr>
                  </pic:pic>
                </a:graphicData>
              </a:graphic>
            </wp:inline>
          </w:drawing>
        </w:r>
      </w:ins>
      <w:r>
        <w:t xml:space="preserve"> </w:t>
      </w:r>
    </w:p>
    <w:p w14:paraId="16185B18" w14:textId="78396675" w:rsidR="00381D4B" w:rsidRDefault="00EE4C29" w:rsidP="00B65466">
      <w:pPr>
        <w:pStyle w:val="BodyText"/>
      </w:pPr>
      <w:r>
        <w:rPr>
          <w:i/>
          <w:iCs/>
        </w:rPr>
        <w:t xml:space="preserve">Figure 1: Results from the primary analyses of CPRD data comparing prescription of </w:t>
      </w:r>
      <w:del w:id="810" w:author="Luke McGuinness" w:date="2021-10-13T16:59:00Z">
        <w:r w:rsidR="00491F6E">
          <w:rPr>
            <w:i/>
            <w:iCs/>
          </w:rPr>
          <w:delText>a</w:delText>
        </w:r>
      </w:del>
      <w:proofErr w:type="gramStart"/>
      <w:ins w:id="811" w:author="Luke McGuinness" w:date="2021-10-13T16:59:00Z">
        <w:r>
          <w:rPr>
            <w:i/>
            <w:iCs/>
          </w:rPr>
          <w:t>an</w:t>
        </w:r>
      </w:ins>
      <w:proofErr w:type="gramEnd"/>
      <w:r>
        <w:rPr>
          <w:i/>
          <w:iCs/>
        </w:rPr>
        <w:t xml:space="preserve"> lipid-regulating drug with no prescription, stratified by dementia outcome and drug class. All results were obtained using the fully adjusted model and participant age as</w:t>
      </w:r>
      <w:r>
        <w:rPr>
          <w:i/>
          <w:iCs/>
        </w:rPr>
        <w:t xml:space="preserve"> the time scale.</w:t>
      </w:r>
      <w:r>
        <w:br w:type="page"/>
      </w:r>
    </w:p>
    <w:p w14:paraId="16185B19" w14:textId="77777777" w:rsidR="00381D4B" w:rsidRDefault="00EE4C29">
      <w:pPr>
        <w:pStyle w:val="Heading1"/>
      </w:pPr>
      <w:bookmarkStart w:id="812" w:name="bibliography"/>
      <w:bookmarkEnd w:id="807"/>
      <w:r>
        <w:lastRenderedPageBreak/>
        <w:t>B</w:t>
      </w:r>
      <w:r>
        <w:t>ibliography</w:t>
      </w:r>
    </w:p>
    <w:p w14:paraId="16185B1A" w14:textId="77777777" w:rsidR="00381D4B" w:rsidRDefault="00EE4C29">
      <w:pPr>
        <w:pStyle w:val="Bibliography"/>
      </w:pPr>
      <w:bookmarkStart w:id="813" w:name="ref-prince2016"/>
      <w:bookmarkStart w:id="814" w:name="refs"/>
      <w:r>
        <w:t xml:space="preserve">1. </w:t>
      </w:r>
      <w:r>
        <w:tab/>
      </w:r>
      <w:r>
        <w:t xml:space="preserve">Prince M, Ali G-C, Guerchet M, Prina AM, Albanese E, Wu Y-T. Recent global trends in the prevalence and incidence of dementia, and survival with dementia. Alzheimer’s Research &amp; Therapy. 2016 Jul;8(1):23. </w:t>
      </w:r>
    </w:p>
    <w:p w14:paraId="16185B1B" w14:textId="77777777" w:rsidR="00381D4B" w:rsidRDefault="00EE4C29">
      <w:pPr>
        <w:pStyle w:val="Bibliography"/>
      </w:pPr>
      <w:bookmarkStart w:id="815" w:name="ref-jobke2018"/>
      <w:bookmarkEnd w:id="813"/>
      <w:r>
        <w:t xml:space="preserve">2. </w:t>
      </w:r>
      <w:r>
        <w:tab/>
        <w:t>Jobke B, McBride T, Nevin L, Peiperl L, Ross A</w:t>
      </w:r>
      <w:r>
        <w:t xml:space="preserve">, Stone C, et al. Setbacks in Alzheimer research demand new strategies, not surrender. PLoS medicine. 2018 Feb;15(2):e1002518. </w:t>
      </w:r>
    </w:p>
    <w:p w14:paraId="16185B1C" w14:textId="77777777" w:rsidR="00381D4B" w:rsidRDefault="00EE4C29">
      <w:pPr>
        <w:pStyle w:val="Bibliography"/>
      </w:pPr>
      <w:bookmarkStart w:id="816" w:name="ref-ashburn2004"/>
      <w:bookmarkEnd w:id="815"/>
      <w:r>
        <w:t xml:space="preserve">3. </w:t>
      </w:r>
      <w:r>
        <w:tab/>
        <w:t>Ashburn TT, Thor KB. Drug repositioning: Identifying and developing new uses for existing drugs. Nature Reviews Drug Discove</w:t>
      </w:r>
      <w:r>
        <w:t xml:space="preserve">ry. 2004;3(8):673. </w:t>
      </w:r>
    </w:p>
    <w:p w14:paraId="16185B1D" w14:textId="77777777" w:rsidR="00381D4B" w:rsidRDefault="00EE4C29">
      <w:pPr>
        <w:pStyle w:val="Bibliography"/>
      </w:pPr>
      <w:bookmarkStart w:id="817" w:name="ref-pushpakom2019"/>
      <w:bookmarkEnd w:id="816"/>
      <w:r>
        <w:t xml:space="preserve">4. </w:t>
      </w:r>
      <w:r>
        <w:tab/>
        <w:t xml:space="preserve">Pushpakom S, Iorio F, Eyers PA, Escott KJ, Hopper S, Wells A, et al. Drug repurposing: Progress, challenges and recommendations. Nature Reviews Drug Discovery. 2019 Jan;18(1):41–58. </w:t>
      </w:r>
    </w:p>
    <w:p w14:paraId="16185B1E" w14:textId="77777777" w:rsidR="00381D4B" w:rsidRDefault="00EE4C29">
      <w:pPr>
        <w:pStyle w:val="Bibliography"/>
      </w:pPr>
      <w:bookmarkStart w:id="818" w:name="ref-walker2020"/>
      <w:bookmarkEnd w:id="817"/>
      <w:r>
        <w:t xml:space="preserve">5. </w:t>
      </w:r>
      <w:r>
        <w:tab/>
        <w:t>Walker VM, Davies NM, Martin RM, Kehoe PG. Co</w:t>
      </w:r>
      <w:r>
        <w:t xml:space="preserve">mparison of Antihypertensive Drug Classes for Dementia Prevention. Epidemiology. 2020 Nov;31(6):852–9. </w:t>
      </w:r>
    </w:p>
    <w:p w14:paraId="16185B1F" w14:textId="77777777" w:rsidR="00381D4B" w:rsidRDefault="00EE4C29">
      <w:pPr>
        <w:pStyle w:val="Bibliography"/>
      </w:pPr>
      <w:bookmarkStart w:id="819" w:name="ref-chu2018"/>
      <w:bookmarkEnd w:id="818"/>
      <w:r>
        <w:t xml:space="preserve">6. </w:t>
      </w:r>
      <w:r>
        <w:tab/>
        <w:t>Chu C-S, Tseng P-T, Stubbs B, Chen T-Y, Tang C-H, Li D-J, et al. Use of statins and the risk of dementia and mild cognitive impairment: A systematic</w:t>
      </w:r>
      <w:r>
        <w:t xml:space="preserve"> review and meta-analysis. Scientific Reports. 2018 Apr;8(1):5804. </w:t>
      </w:r>
    </w:p>
    <w:p w14:paraId="16185B20" w14:textId="77777777" w:rsidR="00381D4B" w:rsidRDefault="00EE4C29">
      <w:pPr>
        <w:pStyle w:val="Bibliography"/>
      </w:pPr>
      <w:bookmarkStart w:id="820" w:name="ref-larsson2018"/>
      <w:bookmarkEnd w:id="819"/>
      <w:r>
        <w:t xml:space="preserve">7. </w:t>
      </w:r>
      <w:r>
        <w:tab/>
        <w:t>Larsson SC, Markus HS. Does Treating Vascular Risk Factors Prevent Dementia and Alzheimer’s Disease? A Systematic Review and Meta-Analysis. Journal of Alzheimer’s Disease. 2018 Jan;64(</w:t>
      </w:r>
      <w:r>
        <w:t xml:space="preserve">2):657–68. </w:t>
      </w:r>
    </w:p>
    <w:p w14:paraId="16185B21" w14:textId="77777777" w:rsidR="00381D4B" w:rsidRDefault="00EE4C29">
      <w:pPr>
        <w:pStyle w:val="Bibliography"/>
      </w:pPr>
      <w:bookmarkStart w:id="821" w:name="ref-ancelin2012"/>
      <w:bookmarkEnd w:id="820"/>
      <w:r>
        <w:t xml:space="preserve">8. </w:t>
      </w:r>
      <w:r>
        <w:tab/>
        <w:t xml:space="preserve">Ancelin M-L, Carrière I, Barberger-Gateau P, Auriacombe S, Rouaud O, Fourlanos S, et al. Lipid lowering agents, cognitive decline, and dementia: The three-city study. Journal of Alzheimer’s Disease. 2012 Jan;30(3):629–37. </w:t>
      </w:r>
    </w:p>
    <w:p w14:paraId="16185B22" w14:textId="77777777" w:rsidR="00381D4B" w:rsidRDefault="00EE4C29">
      <w:pPr>
        <w:pStyle w:val="Bibliography"/>
      </w:pPr>
      <w:bookmarkStart w:id="822" w:name="ref-bettermann2012"/>
      <w:bookmarkEnd w:id="821"/>
      <w:r>
        <w:t xml:space="preserve">9. </w:t>
      </w:r>
      <w:r>
        <w:tab/>
        <w:t>Bettermann K,</w:t>
      </w:r>
      <w:r>
        <w:t xml:space="preserve"> Arnold AM, Williamson J, Rapp S, Sink K, Toole JF, et al. Statins, Risk of Dementia, and Cognitive Function: Secondary Analysis of the Ginkgo Evaluation of Memory Study. Journal of Stroke and Cerebrovascular Diseases. 2012 Aug;21(6):436–44. </w:t>
      </w:r>
    </w:p>
    <w:p w14:paraId="16185B23" w14:textId="77777777" w:rsidR="00381D4B" w:rsidRDefault="00EE4C29">
      <w:pPr>
        <w:pStyle w:val="Bibliography"/>
      </w:pPr>
      <w:bookmarkStart w:id="823" w:name="ref-rea2005"/>
      <w:bookmarkEnd w:id="822"/>
      <w:r>
        <w:t xml:space="preserve">10. </w:t>
      </w:r>
      <w:r>
        <w:tab/>
        <w:t xml:space="preserve">Rea TD, </w:t>
      </w:r>
      <w:r>
        <w:t xml:space="preserve">Breitner JC, Psaty BM, Fitzpatrick AL, Lopez OL, Newman AB, et al. Statin Use and the Risk of Incident Dementia: The Cardiovascular Health Study. Archives of Neurology. 2005 Jul;62(7):1047–51. </w:t>
      </w:r>
    </w:p>
    <w:p w14:paraId="16185B24" w14:textId="77777777" w:rsidR="00381D4B" w:rsidRDefault="00EE4C29">
      <w:pPr>
        <w:pStyle w:val="Bibliography"/>
      </w:pPr>
      <w:bookmarkStart w:id="824" w:name="ref-casey2016"/>
      <w:bookmarkEnd w:id="823"/>
      <w:r>
        <w:t xml:space="preserve">11. </w:t>
      </w:r>
      <w:r>
        <w:tab/>
        <w:t>Casey JA, Schwartz BS, Stewart WF, Adler NE. Using Electr</w:t>
      </w:r>
      <w:r>
        <w:t xml:space="preserve">onic Health Records for Population Health Research: A Review of Methods and Applications. Annual Review of Public Health. 2016 Mar;37(1):61–81. </w:t>
      </w:r>
    </w:p>
    <w:p w14:paraId="16185B25" w14:textId="77777777" w:rsidR="00381D4B" w:rsidRDefault="00EE4C29">
      <w:pPr>
        <w:pStyle w:val="Bibliography"/>
      </w:pPr>
      <w:bookmarkStart w:id="825" w:name="ref-farmer2018"/>
      <w:bookmarkEnd w:id="824"/>
      <w:r>
        <w:t xml:space="preserve">12. </w:t>
      </w:r>
      <w:r>
        <w:tab/>
        <w:t xml:space="preserve">Farmer R, Mathur R, Bhaskaran K, Eastwood SV, Chaturvedi N, Smeeth L. Promises and pitfalls of electronic </w:t>
      </w:r>
      <w:r>
        <w:t xml:space="preserve">health record analysis. Diabetologia. 2018 Jun;61(6):1241–8. </w:t>
      </w:r>
    </w:p>
    <w:p w14:paraId="16185B26" w14:textId="77777777" w:rsidR="00381D4B" w:rsidRDefault="00EE4C29">
      <w:pPr>
        <w:pStyle w:val="Bibliography"/>
      </w:pPr>
      <w:bookmarkStart w:id="826" w:name="ref-herrett2015"/>
      <w:bookmarkEnd w:id="825"/>
      <w:r>
        <w:t xml:space="preserve">13. </w:t>
      </w:r>
      <w:r>
        <w:tab/>
        <w:t>Herrett E, Gallagher AM, Bhaskaran K, Forbes H, Mathur R, van Staa T, et al. Data Resource Profile: Clinical Practice Research Datalink (CPRD). International Journal of Epidemiology. 2015 J</w:t>
      </w:r>
      <w:r>
        <w:t xml:space="preserve">un;44(3):827–36. </w:t>
      </w:r>
    </w:p>
    <w:p w14:paraId="16185B27" w14:textId="77777777" w:rsidR="00381D4B" w:rsidRDefault="00EE4C29">
      <w:pPr>
        <w:pStyle w:val="Bibliography"/>
      </w:pPr>
      <w:bookmarkStart w:id="827" w:name="ref-wolf2019"/>
      <w:bookmarkEnd w:id="826"/>
      <w:r>
        <w:lastRenderedPageBreak/>
        <w:t xml:space="preserve">14. </w:t>
      </w:r>
      <w:r>
        <w:tab/>
        <w:t xml:space="preserve">Wolf A, Dedman D, Campbell J, Booth H, Lunn D, Chapman J, et al. Data resource profile: Clinical Practice Research Datalink (CPRD) Aurum. International Journal of Epidemiology. 2019 Dec;48(6):1740–1740g. </w:t>
      </w:r>
    </w:p>
    <w:p w14:paraId="16185B28" w14:textId="4D1C93DC" w:rsidR="00381D4B" w:rsidRDefault="00EE4C29">
      <w:pPr>
        <w:pStyle w:val="Bibliography"/>
      </w:pPr>
      <w:bookmarkStart w:id="828" w:name="ref-walker2016"/>
      <w:bookmarkEnd w:id="827"/>
      <w:r>
        <w:t xml:space="preserve">15. </w:t>
      </w:r>
      <w:r>
        <w:tab/>
        <w:t>Walker VM, Davies NM, J</w:t>
      </w:r>
      <w:r>
        <w:t xml:space="preserve">ones T, Kehoe PG, Martin RM. Can commonly prescribed drugs be repurposed for the prevention or treatment of </w:t>
      </w:r>
      <w:del w:id="829" w:author="Luke McGuinness" w:date="2021-10-13T16:59:00Z">
        <w:r w:rsidR="00491F6E">
          <w:delText>Alzheimers</w:delText>
        </w:r>
      </w:del>
      <w:ins w:id="830" w:author="Luke McGuinness" w:date="2021-10-13T16:59:00Z">
        <w:r>
          <w:t>Alzheimer’s</w:t>
        </w:r>
      </w:ins>
      <w:r>
        <w:t xml:space="preserve"> and other neurodegenerative diseases? Protocol for an observational cohort study in the UK Clinical Practice Research Datalink. BMJ Open</w:t>
      </w:r>
      <w:r>
        <w:t xml:space="preserve">. 2016;6(12). </w:t>
      </w:r>
    </w:p>
    <w:p w14:paraId="16185B29" w14:textId="77777777" w:rsidR="00381D4B" w:rsidRDefault="00EE4C29">
      <w:pPr>
        <w:pStyle w:val="Bibliography"/>
      </w:pPr>
      <w:bookmarkStart w:id="831" w:name="ref-nicholls2016record"/>
      <w:bookmarkEnd w:id="828"/>
      <w:r>
        <w:t xml:space="preserve">16. </w:t>
      </w:r>
      <w:r>
        <w:tab/>
        <w:t>Nicholls SG, Langan SM, Sørensen HT, Petersen I, Benchimol EI. The RECORD reporting guidelines: Meeting the methodological and ethical demands of transparency in research using routinely-collected health data. Clinical epidemiology. 201</w:t>
      </w:r>
      <w:r>
        <w:t xml:space="preserve">6;8:389. </w:t>
      </w:r>
    </w:p>
    <w:p w14:paraId="16185B2A" w14:textId="77777777" w:rsidR="00381D4B" w:rsidRDefault="00EE4C29">
      <w:pPr>
        <w:pStyle w:val="Bibliography"/>
      </w:pPr>
      <w:bookmarkStart w:id="832" w:name="ref-wishart2017"/>
      <w:bookmarkEnd w:id="831"/>
      <w:r>
        <w:t xml:space="preserve">17. </w:t>
      </w:r>
      <w:r>
        <w:tab/>
        <w:t xml:space="preserve">Wishart DS, Feunang YD, Guo AC, Lo EJ, Marcu A, Grant JR, et al. DrugBank 5.0: A major update to the DrugBank database for 2018. Nucleic Acids Research. 2017;46(D1):D1074–82. </w:t>
      </w:r>
    </w:p>
    <w:p w14:paraId="16185B2B" w14:textId="77777777" w:rsidR="00381D4B" w:rsidRDefault="00EE4C29">
      <w:pPr>
        <w:pStyle w:val="Bibliography"/>
      </w:pPr>
      <w:bookmarkStart w:id="833" w:name="ref-levesque2010"/>
      <w:bookmarkEnd w:id="832"/>
      <w:r>
        <w:t xml:space="preserve">18. </w:t>
      </w:r>
      <w:r>
        <w:tab/>
        <w:t>Lévesque LE, Hanley JA, Kezouh A, Suissa S. Problem of immor</w:t>
      </w:r>
      <w:r>
        <w:t xml:space="preserve">tal time bias in cohort studies: Example using statins for preventing progression of diabetes. BMJ. 2010 Mar;340:b5087. </w:t>
      </w:r>
    </w:p>
    <w:p w14:paraId="16185B2C" w14:textId="77777777" w:rsidR="00381D4B" w:rsidRDefault="00EE4C29">
      <w:pPr>
        <w:pStyle w:val="Bibliography"/>
      </w:pPr>
      <w:bookmarkStart w:id="834" w:name="ref-lamarca1998"/>
      <w:bookmarkEnd w:id="833"/>
      <w:r>
        <w:t xml:space="preserve">19. </w:t>
      </w:r>
      <w:r>
        <w:tab/>
        <w:t>Lamarca R, Alonso J, Gomez G, Munoz A. Left-truncated Data With Age as Time Scale: An Alternative for Survival Analysis in the Eld</w:t>
      </w:r>
      <w:r>
        <w:t xml:space="preserve">erly Population. The Journals of Gerontology Series A: Biological Sciences and Medical Sciences. 1998 Sep;53A(5):M337–43. </w:t>
      </w:r>
    </w:p>
    <w:p w14:paraId="16185B2D" w14:textId="77777777" w:rsidR="00381D4B" w:rsidRDefault="00EE4C29">
      <w:pPr>
        <w:pStyle w:val="Bibliography"/>
      </w:pPr>
      <w:bookmarkStart w:id="835" w:name="ref-gail2009"/>
      <w:bookmarkEnd w:id="834"/>
      <w:r>
        <w:t xml:space="preserve">20. </w:t>
      </w:r>
      <w:r>
        <w:tab/>
        <w:t>Gail MH, Graubard B, Williamson DF, Flegal KM. Comments on ‘Choice of time scale and its effect on significance of predictors in</w:t>
      </w:r>
      <w:r>
        <w:t xml:space="preserve"> longitudinal studies’ by Michael J. Pencina, Martin G. Larson and Ralph B. D’Agostino, </w:t>
      </w:r>
      <w:r>
        <w:rPr>
          <w:i/>
          <w:iCs/>
        </w:rPr>
        <w:t>Statistics</w:t>
      </w:r>
      <w:r>
        <w:t xml:space="preserve"> </w:t>
      </w:r>
      <w:r>
        <w:rPr>
          <w:i/>
          <w:iCs/>
        </w:rPr>
        <w:t>in</w:t>
      </w:r>
      <w:r>
        <w:t xml:space="preserve"> </w:t>
      </w:r>
      <w:r>
        <w:rPr>
          <w:i/>
          <w:iCs/>
        </w:rPr>
        <w:t>Medicine</w:t>
      </w:r>
      <w:r>
        <w:t xml:space="preserve"> 2007; </w:t>
      </w:r>
      <w:r>
        <w:rPr>
          <w:b/>
          <w:bCs/>
        </w:rPr>
        <w:t>26</w:t>
      </w:r>
      <w:r>
        <w:t xml:space="preserve"> :1343-1359. Statistics in Medicine. 2009 Apr;28(8):1315–7. </w:t>
      </w:r>
    </w:p>
    <w:p w14:paraId="16185B2E" w14:textId="77777777" w:rsidR="00381D4B" w:rsidRDefault="00EE4C29">
      <w:pPr>
        <w:pStyle w:val="Bibliography"/>
      </w:pPr>
      <w:bookmarkStart w:id="836" w:name="ref-pencina2007"/>
      <w:bookmarkEnd w:id="835"/>
      <w:r>
        <w:t xml:space="preserve">21. </w:t>
      </w:r>
      <w:r>
        <w:tab/>
        <w:t>Pencina MJ, Larson MG, D’Agostino RB. Choice of time scale and its effe</w:t>
      </w:r>
      <w:r>
        <w:t xml:space="preserve">ct on significance of predictors in longitudinal studies. Statistics in Medicine. 2007 Mar;26(6):1343–59. </w:t>
      </w:r>
    </w:p>
    <w:p w14:paraId="16185B2F" w14:textId="77777777" w:rsidR="00381D4B" w:rsidRDefault="00EE4C29">
      <w:pPr>
        <w:pStyle w:val="Bibliography"/>
      </w:pPr>
      <w:bookmarkStart w:id="837" w:name="ref-sterne2009"/>
      <w:bookmarkEnd w:id="836"/>
      <w:r>
        <w:t xml:space="preserve">22. </w:t>
      </w:r>
      <w:r>
        <w:tab/>
        <w:t>Sterne JAC, White IR, Carlin JB, Spratt M, Royston P, Kenward MG, et al. Multiple imputation for missing data in epidemiological and clinical re</w:t>
      </w:r>
      <w:r>
        <w:t xml:space="preserve">search: Potential and pitfalls. BMJ. 2009 Jun;338:b2393. </w:t>
      </w:r>
    </w:p>
    <w:p w14:paraId="16185B30" w14:textId="77777777" w:rsidR="00381D4B" w:rsidRDefault="00EE4C29">
      <w:pPr>
        <w:pStyle w:val="Bibliography"/>
      </w:pPr>
      <w:bookmarkStart w:id="838" w:name="ref-moons2006using"/>
      <w:bookmarkEnd w:id="837"/>
      <w:r>
        <w:t xml:space="preserve">23. </w:t>
      </w:r>
      <w:r>
        <w:tab/>
        <w:t xml:space="preserve">Moons KG, Donders RA, Stijnen T, Harrell Jr FE. Using the outcome for imputation of missing predictor values was preferred. Journal of clinical epidemiology. 2006;59(10):1092–101. </w:t>
      </w:r>
    </w:p>
    <w:p w14:paraId="16185B31" w14:textId="77777777" w:rsidR="00381D4B" w:rsidRDefault="00EE4C29">
      <w:pPr>
        <w:pStyle w:val="Bibliography"/>
      </w:pPr>
      <w:bookmarkStart w:id="839" w:name="X6a15629442a5ed978d75e3de04742ef32457761"/>
      <w:bookmarkEnd w:id="838"/>
      <w:r>
        <w:t xml:space="preserve">24. </w:t>
      </w:r>
      <w:r>
        <w:tab/>
        <w:t>Nationa</w:t>
      </w:r>
      <w:r>
        <w:t xml:space="preserve">l Institute for Health and Care Excellence. Cardiovascular disease: Risk assessment and reduction, including lipid modification. https://www.nice.org.uk/guidance/cg181/ifp/chapter/Drug-treatments-to-lower-your-cholesterol; NICE; </w:t>
      </w:r>
    </w:p>
    <w:p w14:paraId="16185B32" w14:textId="77777777" w:rsidR="00381D4B" w:rsidRDefault="00EE4C29">
      <w:pPr>
        <w:pStyle w:val="Bibliography"/>
      </w:pPr>
      <w:bookmarkStart w:id="840" w:name="ref-sierra2011"/>
      <w:bookmarkEnd w:id="839"/>
      <w:r>
        <w:t xml:space="preserve">25. </w:t>
      </w:r>
      <w:r>
        <w:tab/>
        <w:t>Sierra S, Ramos MC, M</w:t>
      </w:r>
      <w:r>
        <w:t xml:space="preserve">olina P, Esteo C, Vázquez JA, Burgos JS. Statins as neuroprotectants: A comparative in vitro study of lipophilicity, blood-brain-barrier </w:t>
      </w:r>
      <w:r>
        <w:lastRenderedPageBreak/>
        <w:t>penetration, lowering of brain cholesterol, and decrease of neuron cell death. Journal of Alzheimer’s disease: JAD. 201</w:t>
      </w:r>
      <w:r>
        <w:t xml:space="preserve">1;23(2):307–18. </w:t>
      </w:r>
    </w:p>
    <w:p w14:paraId="16185B33" w14:textId="77777777" w:rsidR="00381D4B" w:rsidRDefault="00EE4C29">
      <w:pPr>
        <w:pStyle w:val="Bibliography"/>
      </w:pPr>
      <w:bookmarkStart w:id="841" w:name="ref-collins2016a"/>
      <w:bookmarkEnd w:id="840"/>
      <w:r>
        <w:t xml:space="preserve">26. </w:t>
      </w:r>
      <w:r>
        <w:tab/>
        <w:t xml:space="preserve">Collins R, Reith C, Emberson J, Armitage J, Baigent C, Blackwell L, et al. Interpretation of the evidence for the efficacy and safety of statin therapy. The Lancet. 2016 Nov;388(10059):2532–61. </w:t>
      </w:r>
    </w:p>
    <w:p w14:paraId="16185B34" w14:textId="77777777" w:rsidR="00381D4B" w:rsidRDefault="00EE4C29">
      <w:pPr>
        <w:pStyle w:val="Bibliography"/>
      </w:pPr>
      <w:bookmarkStart w:id="842" w:name="ref-herrett2021"/>
      <w:bookmarkEnd w:id="841"/>
      <w:r>
        <w:t xml:space="preserve">27. </w:t>
      </w:r>
      <w:r>
        <w:tab/>
        <w:t xml:space="preserve">Herrett E, Williamson E, Brack K, </w:t>
      </w:r>
      <w:r>
        <w:t xml:space="preserve">Beaumont D, Perkins A, Thayne A, et al. Statin treatment and muscle symptoms: Series of randomised, placebo controlled n-of-1 trials. BMJ. 2021 Feb;372:n135. </w:t>
      </w:r>
    </w:p>
    <w:p w14:paraId="16185B35" w14:textId="77777777" w:rsidR="00381D4B" w:rsidRDefault="00EE4C29">
      <w:pPr>
        <w:pStyle w:val="Bibliography"/>
      </w:pPr>
      <w:bookmarkStart w:id="843" w:name="ref-mcguinness2016"/>
      <w:bookmarkEnd w:id="842"/>
      <w:r>
        <w:t xml:space="preserve">28. </w:t>
      </w:r>
      <w:r>
        <w:tab/>
        <w:t>McGuinness B, Craig D, Bullock R, Passmore P. Statins for the prevention of dementia. The Co</w:t>
      </w:r>
      <w:r>
        <w:t xml:space="preserve">chrane Database of Systematic Reviews. 2016 Jan;(1):CD003160. </w:t>
      </w:r>
    </w:p>
    <w:p w14:paraId="16185B36" w14:textId="77777777" w:rsidR="00381D4B" w:rsidRDefault="00EE4C29">
      <w:pPr>
        <w:pStyle w:val="Bibliography"/>
      </w:pPr>
      <w:bookmarkStart w:id="844" w:name="X49f9892f062f4edfe92b37e5c1639cb4f6c013f"/>
      <w:bookmarkEnd w:id="843"/>
      <w:r>
        <w:t xml:space="preserve">29. </w:t>
      </w:r>
      <w:r>
        <w:tab/>
        <w:t xml:space="preserve">MRC/BHF Heart Protection Study </w:t>
      </w:r>
      <w:r>
        <w:t xml:space="preserve">of cholesterol lowering with simvastatin in 20 536 high-risk individuals: A randomised placebocontrolled trial. The Lancet. 2002 Jul;360(9326):7–22. </w:t>
      </w:r>
    </w:p>
    <w:p w14:paraId="16185B37" w14:textId="77777777" w:rsidR="00381D4B" w:rsidRDefault="00EE4C29">
      <w:pPr>
        <w:pStyle w:val="Bibliography"/>
      </w:pPr>
      <w:bookmarkStart w:id="845" w:name="ref-poly2020"/>
      <w:bookmarkEnd w:id="844"/>
      <w:r>
        <w:t xml:space="preserve">30. </w:t>
      </w:r>
      <w:r>
        <w:tab/>
        <w:t>Poly TN, Islam MM, Walther BA, Yang H-C, Wu C-C, Lin M-C, et al. Association between Use of Statin an</w:t>
      </w:r>
      <w:r>
        <w:t xml:space="preserve">d Risk of Dementia: A Meta-Analysis of Observational Studies. Neuroepidemiology. 2020;54(3):214–26. </w:t>
      </w:r>
    </w:p>
    <w:p w14:paraId="16185B38" w14:textId="77777777" w:rsidR="00381D4B" w:rsidRDefault="00EE4C29">
      <w:pPr>
        <w:pStyle w:val="Bibliography"/>
      </w:pPr>
      <w:bookmarkStart w:id="846" w:name="ref-chao2015"/>
      <w:bookmarkEnd w:id="845"/>
      <w:r>
        <w:t xml:space="preserve">31. </w:t>
      </w:r>
      <w:r>
        <w:tab/>
        <w:t xml:space="preserve">Chao T-F, Liu C-J, Chen S-J, Wang K-L, Lin Y-J, Chang S-L, et al. Statins and the risk of dementia in patients with atrial fibrillation: A nationwide </w:t>
      </w:r>
      <w:r>
        <w:t xml:space="preserve">population-based cohort study. International Journal of Cardiology. 2015 Oct;196:91–7. </w:t>
      </w:r>
    </w:p>
    <w:p w14:paraId="16185B39" w14:textId="77777777" w:rsidR="00381D4B" w:rsidRDefault="00EE4C29">
      <w:pPr>
        <w:pStyle w:val="Bibliography"/>
      </w:pPr>
      <w:bookmarkStart w:id="847" w:name="ref-smeeth2009"/>
      <w:bookmarkEnd w:id="846"/>
      <w:r>
        <w:t xml:space="preserve">32. </w:t>
      </w:r>
      <w:r>
        <w:tab/>
        <w:t>Smeeth L, Douglas I, Hall AJ, Hubbard R, Evans S. Effect of statins on a wide range of health outcomes: A cohort study validated by comparison with randomized tria</w:t>
      </w:r>
      <w:r>
        <w:t xml:space="preserve">ls. British Journal of Clinical Pharmacology. 2009 Jan;67(1):99–109. </w:t>
      </w:r>
    </w:p>
    <w:p w14:paraId="16185B3A" w14:textId="77777777" w:rsidR="00381D4B" w:rsidRDefault="00EE4C29">
      <w:pPr>
        <w:pStyle w:val="Bibliography"/>
      </w:pPr>
      <w:bookmarkStart w:id="848" w:name="ref-williams2020"/>
      <w:bookmarkEnd w:id="847"/>
      <w:r>
        <w:t xml:space="preserve">33. </w:t>
      </w:r>
      <w:r>
        <w:tab/>
        <w:t xml:space="preserve">Williams DM, Finan C, Schmidt AF, Burgess S, Hingorani AD. Lipid lowering and Alzheimer disease risk: A mendelian randomization study. Annals of Neurology. 2020 Jan;87(1):30–9. </w:t>
      </w:r>
    </w:p>
    <w:p w14:paraId="519B1752" w14:textId="77777777" w:rsidR="00381D4B" w:rsidRDefault="00491F6E">
      <w:pPr>
        <w:pStyle w:val="Bibliography"/>
        <w:rPr>
          <w:moveFrom w:id="849" w:author="Luke McGuinness" w:date="2021-10-13T16:59:00Z"/>
        </w:rPr>
      </w:pPr>
      <w:del w:id="850" w:author="Luke McGuinness" w:date="2021-10-13T16:59:00Z">
        <w:r>
          <w:delText>34</w:delText>
        </w:r>
      </w:del>
      <w:bookmarkStart w:id="851" w:name="ref-macedo2014"/>
      <w:bookmarkEnd w:id="848"/>
      <w:ins w:id="852" w:author="Luke McGuinness" w:date="2021-10-13T16:59:00Z">
        <w:r w:rsidR="00EE4C29">
          <w:t>34</w:t>
        </w:r>
      </w:ins>
      <w:moveFromRangeStart w:id="853" w:author="Luke McGuinness" w:date="2021-10-13T16:59:00Z" w:name="move85036775"/>
      <w:moveFrom w:id="854" w:author="Luke McGuinness" w:date="2021-10-13T16:59:00Z">
        <w:r w:rsidR="00EE4C29">
          <w:t xml:space="preserve">. </w:t>
        </w:r>
        <w:r w:rsidR="00EE4C29">
          <w:tab/>
        </w:r>
        <w:r w:rsidR="00EE4C29">
          <w:t xml:space="preserve">Wilkinson T, Ly A, Schnier C, Rannikmäe K, Bush K, Brayne C, et al. </w:t>
        </w:r>
        <w:moveFromRangeStart w:id="855" w:author="Luke McGuinness" w:date="2021-10-13T16:59:00Z" w:name="move85036776"/>
        <w:moveFromRangeEnd w:id="853"/>
        <w:r w:rsidR="00EE4C29">
          <w:t xml:space="preserve">Identifying dementia cases with routinely collected health data: A systematic review. Alzheimer’s &amp; Dementia. 2018 Aug;14(8):1038–51. </w:t>
        </w:r>
      </w:moveFrom>
    </w:p>
    <w:moveFromRangeEnd w:id="855"/>
    <w:p w14:paraId="2E0B7A55" w14:textId="77777777" w:rsidR="00381D4B" w:rsidRDefault="00491F6E">
      <w:pPr>
        <w:pStyle w:val="Bibliography"/>
        <w:rPr>
          <w:moveFrom w:id="856" w:author="Luke McGuinness" w:date="2021-10-13T16:59:00Z"/>
        </w:rPr>
      </w:pPr>
      <w:del w:id="857" w:author="Luke McGuinness" w:date="2021-10-13T16:59:00Z">
        <w:r>
          <w:delText>35</w:delText>
        </w:r>
      </w:del>
      <w:moveFromRangeStart w:id="858" w:author="Luke McGuinness" w:date="2021-10-13T16:59:00Z" w:name="move85036777"/>
      <w:moveFrom w:id="859" w:author="Luke McGuinness" w:date="2021-10-13T16:59:00Z">
        <w:r w:rsidR="00EE4C29">
          <w:t xml:space="preserve">. </w:t>
        </w:r>
        <w:r w:rsidR="00EE4C29">
          <w:tab/>
          <w:t>McGuinness LA, Warren-Gash C, Moorhouse LR, Thom</w:t>
        </w:r>
        <w:r w:rsidR="00EE4C29">
          <w:t xml:space="preserve">as SL. </w:t>
        </w:r>
        <w:moveFromRangeStart w:id="860" w:author="Luke McGuinness" w:date="2021-10-13T16:59:00Z" w:name="move85036778"/>
        <w:moveFromRangeEnd w:id="858"/>
        <w:r w:rsidR="00EE4C29">
          <w:t xml:space="preserve">The validity of dementia diagnoses in routinely collected electronic health records in the United Kingdom: A systematic review. Pharmacoepidemiology and Drug Safety. 2019;28(2):244–55. </w:t>
        </w:r>
      </w:moveFrom>
    </w:p>
    <w:moveFromRangeEnd w:id="860"/>
    <w:p w14:paraId="16185B3B" w14:textId="62D5CEA8" w:rsidR="00381D4B" w:rsidRDefault="00491F6E">
      <w:pPr>
        <w:pStyle w:val="Bibliography"/>
      </w:pPr>
      <w:del w:id="861" w:author="Luke McGuinness" w:date="2021-10-13T16:59:00Z">
        <w:r>
          <w:delText>36</w:delText>
        </w:r>
      </w:del>
      <w:r w:rsidR="00EE4C29">
        <w:t>.</w:t>
      </w:r>
      <w:r w:rsidR="00EE4C29">
        <w:t xml:space="preserve"> </w:t>
      </w:r>
      <w:r w:rsidR="00EE4C29">
        <w:tab/>
        <w:t xml:space="preserve">Macedo AF, Douglas I, Smeeth L, Forbes H, Ebrahim S. Statins and the risk of type 2 diabetes mellitus: Cohort study using the UK clinical practice pesearch datalink. BMC Cardiovascular Disorders. 2014 Jul;14(1):85. </w:t>
      </w:r>
    </w:p>
    <w:p w14:paraId="16185B3C" w14:textId="3F65EA35" w:rsidR="00381D4B" w:rsidRDefault="00491F6E">
      <w:pPr>
        <w:pStyle w:val="Bibliography"/>
        <w:rPr>
          <w:ins w:id="862" w:author="Luke McGuinness" w:date="2021-10-13T16:59:00Z"/>
        </w:rPr>
      </w:pPr>
      <w:bookmarkStart w:id="863" w:name="ref-smit2020"/>
      <w:bookmarkEnd w:id="851"/>
      <w:del w:id="864" w:author="Luke McGuinness" w:date="2021-10-13T16:59:00Z">
        <w:r>
          <w:delText>37</w:delText>
        </w:r>
      </w:del>
      <w:ins w:id="865" w:author="Luke McGuinness" w:date="2021-10-13T16:59:00Z">
        <w:r w:rsidR="00EE4C29">
          <w:t xml:space="preserve">35. </w:t>
        </w:r>
        <w:r w:rsidR="00EE4C29">
          <w:tab/>
          <w:t xml:space="preserve">Smit RAJ, </w:t>
        </w:r>
        <w:proofErr w:type="spellStart"/>
        <w:r w:rsidR="00EE4C29">
          <w:t>Trompet</w:t>
        </w:r>
        <w:proofErr w:type="spellEnd"/>
        <w:r w:rsidR="00EE4C29">
          <w:t xml:space="preserve"> S, Leong A, Goo</w:t>
        </w:r>
        <w:r w:rsidR="00EE4C29">
          <w:t xml:space="preserve">darzi MO, Postmus I, Warren H, et al. Statin-induced LDL cholesterol response and type 2 diabetes: A bidirectional two-sample Mendelian randomization study. The Pharmacogenomics Journal. 2020 Jun;20(3):462–70. </w:t>
        </w:r>
      </w:ins>
    </w:p>
    <w:p w14:paraId="16185B3D" w14:textId="77777777" w:rsidR="00381D4B" w:rsidRDefault="00EE4C29">
      <w:pPr>
        <w:pStyle w:val="Bibliography"/>
      </w:pPr>
      <w:bookmarkStart w:id="866" w:name="ref-danaei2013b"/>
      <w:bookmarkEnd w:id="863"/>
      <w:ins w:id="867" w:author="Luke McGuinness" w:date="2021-10-13T16:59:00Z">
        <w:r>
          <w:lastRenderedPageBreak/>
          <w:t>36</w:t>
        </w:r>
      </w:ins>
      <w:r>
        <w:t xml:space="preserve">. </w:t>
      </w:r>
      <w:r>
        <w:tab/>
        <w:t>Danaei G, García Rodríguez LA, Cantero O</w:t>
      </w:r>
      <w:r>
        <w:t>F, Logan R, Hernán MA. Observational data for comparative effectiveness research: An emulation of randomised trials to estimate the effect of statins on primary prevention of coronary heart disease. Statistical methods in medical research. 2013 Feb;22(1):7</w:t>
      </w:r>
      <w:r>
        <w:t xml:space="preserve">0–96. </w:t>
      </w:r>
    </w:p>
    <w:p w14:paraId="16185B3E" w14:textId="77777777" w:rsidR="00381D4B" w:rsidRDefault="00EE4C29">
      <w:pPr>
        <w:pStyle w:val="Bibliography"/>
        <w:rPr>
          <w:ins w:id="868" w:author="Luke McGuinness" w:date="2021-10-13T16:59:00Z"/>
        </w:rPr>
      </w:pPr>
      <w:bookmarkStart w:id="869" w:name="ref-taylor2013"/>
      <w:bookmarkEnd w:id="866"/>
      <w:ins w:id="870" w:author="Luke McGuinness" w:date="2021-10-13T16:59:00Z">
        <w:r>
          <w:t xml:space="preserve">37. </w:t>
        </w:r>
        <w:r>
          <w:tab/>
          <w:t xml:space="preserve">Taylor F, Huffman MD, Macedo AF, Moore TH, Burke M, Davey Smith G, et al. Statins for the primary prevention of cardiovascular disease. The Cochrane Database of Systematic Reviews. 2013 Jan;2013(1):CD004816. </w:t>
        </w:r>
      </w:ins>
    </w:p>
    <w:p w14:paraId="16185B3F" w14:textId="77777777" w:rsidR="00381D4B" w:rsidRDefault="00EE4C29">
      <w:pPr>
        <w:pStyle w:val="Bibliography"/>
        <w:rPr>
          <w:moveTo w:id="871" w:author="Luke McGuinness" w:date="2021-10-13T16:59:00Z"/>
        </w:rPr>
      </w:pPr>
      <w:bookmarkStart w:id="872" w:name="ref-wilkinson2018"/>
      <w:bookmarkEnd w:id="869"/>
      <w:ins w:id="873" w:author="Luke McGuinness" w:date="2021-10-13T16:59:00Z">
        <w:r>
          <w:t>38</w:t>
        </w:r>
      </w:ins>
      <w:moveToRangeStart w:id="874" w:author="Luke McGuinness" w:date="2021-10-13T16:59:00Z" w:name="move85036775"/>
      <w:moveTo w:id="875" w:author="Luke McGuinness" w:date="2021-10-13T16:59:00Z">
        <w:r>
          <w:t xml:space="preserve">. </w:t>
        </w:r>
        <w:r>
          <w:tab/>
        </w:r>
        <w:r>
          <w:t xml:space="preserve">Wilkinson T, Ly A, Schnier C, Rannikmäe K, Bush K, </w:t>
        </w:r>
        <w:proofErr w:type="spellStart"/>
        <w:r>
          <w:t>Brayne</w:t>
        </w:r>
        <w:proofErr w:type="spellEnd"/>
        <w:r>
          <w:t xml:space="preserve"> C, et al. </w:t>
        </w:r>
        <w:moveToRangeStart w:id="876" w:author="Luke McGuinness" w:date="2021-10-13T16:59:00Z" w:name="move85036776"/>
        <w:moveToRangeEnd w:id="874"/>
        <w:r>
          <w:t xml:space="preserve">Identifying dementia cases with routinely collected health data: A systematic review. Alzheimer’s &amp; Dementia. 2018 Aug;14(8):1038–51. </w:t>
        </w:r>
      </w:moveTo>
    </w:p>
    <w:p w14:paraId="16185B40" w14:textId="77777777" w:rsidR="00381D4B" w:rsidRDefault="00EE4C29">
      <w:pPr>
        <w:pStyle w:val="Bibliography"/>
        <w:rPr>
          <w:moveTo w:id="877" w:author="Luke McGuinness" w:date="2021-10-13T16:59:00Z"/>
        </w:rPr>
      </w:pPr>
      <w:bookmarkStart w:id="878" w:name="ref-mcguinness2019validity"/>
      <w:bookmarkEnd w:id="872"/>
      <w:moveToRangeEnd w:id="876"/>
      <w:ins w:id="879" w:author="Luke McGuinness" w:date="2021-10-13T16:59:00Z">
        <w:r>
          <w:t>39</w:t>
        </w:r>
      </w:ins>
      <w:moveToRangeStart w:id="880" w:author="Luke McGuinness" w:date="2021-10-13T16:59:00Z" w:name="move85036777"/>
      <w:moveTo w:id="881" w:author="Luke McGuinness" w:date="2021-10-13T16:59:00Z">
        <w:r>
          <w:t xml:space="preserve">. </w:t>
        </w:r>
        <w:r>
          <w:tab/>
          <w:t>McGuinness LA, Warren-Gash C, Moorhouse LR, Thom</w:t>
        </w:r>
        <w:r>
          <w:t xml:space="preserve">as SL. </w:t>
        </w:r>
        <w:moveToRangeStart w:id="882" w:author="Luke McGuinness" w:date="2021-10-13T16:59:00Z" w:name="move85036778"/>
        <w:moveToRangeEnd w:id="880"/>
        <w:r>
          <w:t xml:space="preserve">The validity of dementia diagnoses in routinely collected electronic health records in the United Kingdom: A systematic review. Pharmacoepidemiology and Drug Safety. 2019;28(2):244–55. </w:t>
        </w:r>
      </w:moveTo>
    </w:p>
    <w:p w14:paraId="16185B41" w14:textId="77777777" w:rsidR="00381D4B" w:rsidRDefault="00EE4C29">
      <w:pPr>
        <w:pStyle w:val="Bibliography"/>
      </w:pPr>
      <w:bookmarkStart w:id="883" w:name="ref-bennet2007"/>
      <w:bookmarkEnd w:id="878"/>
      <w:moveToRangeEnd w:id="882"/>
      <w:ins w:id="884" w:author="Luke McGuinness" w:date="2021-10-13T16:59:00Z">
        <w:r>
          <w:t xml:space="preserve">40. </w:t>
        </w:r>
        <w:r>
          <w:tab/>
          <w:t xml:space="preserve">Bennet AM, Di </w:t>
        </w:r>
        <w:proofErr w:type="spellStart"/>
        <w:r>
          <w:t>Angelantonio</w:t>
        </w:r>
        <w:proofErr w:type="spellEnd"/>
        <w:r>
          <w:t xml:space="preserve"> E, Ye Z, Wensley F, Dahlin A, A</w:t>
        </w:r>
        <w:r>
          <w:t xml:space="preserve">hlbom A, et al. Association of apolipoprotein E genotypes with lipid levels and coronary risk. JAMA. 2007 Sep;298(11):1300–11. </w:t>
        </w:r>
      </w:ins>
      <w:bookmarkEnd w:id="812"/>
      <w:bookmarkEnd w:id="814"/>
      <w:bookmarkEnd w:id="883"/>
    </w:p>
    <w:sectPr w:rsidR="00381D4B" w:rsidSect="00BC1A05">
      <w:headerReference w:type="default" r:id="rId10"/>
      <w:foot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0D93" w14:textId="77777777" w:rsidR="00EE4C29" w:rsidRDefault="00EE4C29">
      <w:pPr>
        <w:spacing w:after="0"/>
      </w:pPr>
      <w:r>
        <w:separator/>
      </w:r>
    </w:p>
  </w:endnote>
  <w:endnote w:type="continuationSeparator" w:id="0">
    <w:p w14:paraId="51A4DE7D" w14:textId="77777777" w:rsidR="00EE4C29" w:rsidRDefault="00EE4C29">
      <w:pPr>
        <w:spacing w:after="0"/>
      </w:pPr>
      <w:r>
        <w:continuationSeparator/>
      </w:r>
    </w:p>
  </w:endnote>
  <w:endnote w:type="continuationNotice" w:id="1">
    <w:p w14:paraId="28864577" w14:textId="77777777" w:rsidR="00EE4C29" w:rsidRDefault="00EE4C2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16185B46" w14:textId="77777777" w:rsidR="00FC37A3" w:rsidRDefault="00EE4C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185B47" w14:textId="77777777" w:rsidR="00FC37A3" w:rsidRDefault="00EE4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A5F1" w14:textId="77777777" w:rsidR="00EE4C29" w:rsidRDefault="00EE4C29">
      <w:r>
        <w:separator/>
      </w:r>
    </w:p>
  </w:footnote>
  <w:footnote w:type="continuationSeparator" w:id="0">
    <w:p w14:paraId="66ADDEFF" w14:textId="77777777" w:rsidR="00EE4C29" w:rsidRDefault="00EE4C29">
      <w:r>
        <w:continuationSeparator/>
      </w:r>
    </w:p>
  </w:footnote>
  <w:footnote w:type="continuationNotice" w:id="1">
    <w:p w14:paraId="23363B81" w14:textId="77777777" w:rsidR="00EE4C29" w:rsidRDefault="00EE4C2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DCF3" w14:textId="77777777" w:rsidR="00EE4C29" w:rsidRDefault="00EE4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9B45A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E80E05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2B20D8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1822E2"/>
    <w:rsid w:val="00250F85"/>
    <w:rsid w:val="0032525F"/>
    <w:rsid w:val="00346B3B"/>
    <w:rsid w:val="00381D4B"/>
    <w:rsid w:val="003E2492"/>
    <w:rsid w:val="00482E76"/>
    <w:rsid w:val="00491F6E"/>
    <w:rsid w:val="004E29B3"/>
    <w:rsid w:val="00590D07"/>
    <w:rsid w:val="005E7DC4"/>
    <w:rsid w:val="006821AC"/>
    <w:rsid w:val="00784D58"/>
    <w:rsid w:val="00873272"/>
    <w:rsid w:val="0088600D"/>
    <w:rsid w:val="008D6863"/>
    <w:rsid w:val="00911B79"/>
    <w:rsid w:val="0097420D"/>
    <w:rsid w:val="0099399C"/>
    <w:rsid w:val="00A75232"/>
    <w:rsid w:val="00AA595C"/>
    <w:rsid w:val="00AE0056"/>
    <w:rsid w:val="00B37CB7"/>
    <w:rsid w:val="00B65466"/>
    <w:rsid w:val="00B86B75"/>
    <w:rsid w:val="00B961C0"/>
    <w:rsid w:val="00BC48D5"/>
    <w:rsid w:val="00C36279"/>
    <w:rsid w:val="00CB5131"/>
    <w:rsid w:val="00DD3FBC"/>
    <w:rsid w:val="00E315A3"/>
    <w:rsid w:val="00EE4C29"/>
    <w:rsid w:val="00F55127"/>
    <w:rsid w:val="00F901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58D6"/>
  <w15:docId w15:val="{E04B2DCE-CF1E-4C30-805F-A9668112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luke.mcguinness@bristol.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7116</Words>
  <Characters>40562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1</cp:revision>
  <dcterms:created xsi:type="dcterms:W3CDTF">2021-10-13T15:49:00Z</dcterms:created>
  <dcterms:modified xsi:type="dcterms:W3CDTF">2021-10-13T16:00:00Z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13 October, 2021</vt:lpwstr>
  </property>
  <property fmtid="{D5CDD505-2E9C-101B-9397-08002B2CF9AE}" pid="5" name="output">
    <vt:lpwstr/>
  </property>
  <property fmtid="{D5CDD505-2E9C-101B-9397-08002B2CF9AE}" pid="6" name="pandoc_args">
    <vt:lpwstr/>
  </property>
</Properties>
</file>